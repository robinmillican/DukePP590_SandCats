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C450920" w14:textId="77777777" w:rsidR="00BA4D93" w:rsidRDefault="00E63FDD">
      <w:pPr>
        <w:pStyle w:val="normal0"/>
        <w:spacing w:line="240" w:lineRule="auto"/>
        <w:jc w:val="center"/>
        <w:rPr>
          <w:ins w:id="0" w:author="D" w:date="2015-04-22T18:16:00Z"/>
          <w:b/>
        </w:rPr>
      </w:pPr>
      <w:r>
        <w:rPr>
          <w:b/>
        </w:rPr>
        <w:t>Group Task 3: Section II Answers</w:t>
      </w:r>
    </w:p>
    <w:p w14:paraId="0F7BF808" w14:textId="77777777" w:rsidR="00E63FDD" w:rsidRDefault="00E63FDD">
      <w:pPr>
        <w:pStyle w:val="normal0"/>
        <w:spacing w:line="240" w:lineRule="auto"/>
        <w:jc w:val="center"/>
        <w:rPr>
          <w:ins w:id="1" w:author="D" w:date="2015-04-22T18:16:00Z"/>
          <w:b/>
        </w:rPr>
      </w:pPr>
    </w:p>
    <w:p w14:paraId="21E6F17F" w14:textId="77777777" w:rsidR="00E63FDD" w:rsidRDefault="00E63FDD">
      <w:pPr>
        <w:pStyle w:val="normal0"/>
        <w:spacing w:line="240" w:lineRule="auto"/>
        <w:jc w:val="center"/>
      </w:pPr>
      <w:ins w:id="2" w:author="D" w:date="2015-04-22T18:16:00Z">
        <w:r>
          <w:rPr>
            <w:b/>
          </w:rPr>
          <w:t>PLEASE BE MORE CONCISE! -1 point</w:t>
        </w:r>
      </w:ins>
      <w:bookmarkStart w:id="3" w:name="_GoBack"/>
      <w:bookmarkEnd w:id="3"/>
    </w:p>
    <w:p w14:paraId="33CB5D85" w14:textId="77777777" w:rsidR="00BA4D93" w:rsidRDefault="00BA4D93">
      <w:pPr>
        <w:pStyle w:val="normal0"/>
        <w:spacing w:line="240" w:lineRule="auto"/>
      </w:pPr>
    </w:p>
    <w:p w14:paraId="1BCF7CA1" w14:textId="77777777" w:rsidR="00BA4D93" w:rsidRDefault="00E63FDD">
      <w:pPr>
        <w:pStyle w:val="normal0"/>
        <w:spacing w:line="240" w:lineRule="auto"/>
      </w:pPr>
      <w:r>
        <w:rPr>
          <w:b/>
        </w:rPr>
        <w:t xml:space="preserve">6.1 </w:t>
      </w:r>
    </w:p>
    <w:p w14:paraId="01ECE0A4" w14:textId="77777777" w:rsidR="00BA4D93" w:rsidRDefault="00BA4D93">
      <w:pPr>
        <w:pStyle w:val="normal0"/>
        <w:spacing w:line="240" w:lineRule="auto"/>
      </w:pPr>
    </w:p>
    <w:p w14:paraId="7772B73C" w14:textId="77777777" w:rsidR="00BA4D93" w:rsidRDefault="00E63FDD">
      <w:pPr>
        <w:pStyle w:val="normal0"/>
        <w:spacing w:line="240" w:lineRule="auto"/>
      </w:pPr>
      <w:r>
        <w:rPr>
          <w:color w:val="333333"/>
          <w:sz w:val="24"/>
          <w:highlight w:val="white"/>
        </w:rPr>
        <w:t>We selected questions 200, 310, and 450. Q310 is for the employment status of the chief income earner of the household and Q450 is for the architecture structure of the house/apartment. House type could be a proxy for socioeconomic status, would affect the</w:t>
      </w:r>
      <w:r>
        <w:rPr>
          <w:color w:val="333333"/>
          <w:sz w:val="24"/>
          <w:highlight w:val="white"/>
        </w:rPr>
        <w:t xml:space="preserve"> level of electricity usage, and could also affect the extent to which a household could make energy-saving upgrades to appliances or the home structure. </w:t>
      </w:r>
    </w:p>
    <w:p w14:paraId="06EC79D4" w14:textId="77777777" w:rsidR="00BA4D93" w:rsidRDefault="00BA4D93">
      <w:pPr>
        <w:pStyle w:val="normal0"/>
        <w:spacing w:line="240" w:lineRule="auto"/>
      </w:pPr>
    </w:p>
    <w:p w14:paraId="390A7C54" w14:textId="77777777" w:rsidR="00BA4D93" w:rsidRDefault="00E63FDD">
      <w:pPr>
        <w:pStyle w:val="normal0"/>
        <w:spacing w:line="240" w:lineRule="auto"/>
      </w:pPr>
      <w:r>
        <w:rPr>
          <w:color w:val="333333"/>
          <w:sz w:val="24"/>
          <w:highlight w:val="white"/>
        </w:rPr>
        <w:t xml:space="preserve">In the </w:t>
      </w:r>
      <w:proofErr w:type="spellStart"/>
      <w:r>
        <w:rPr>
          <w:color w:val="333333"/>
          <w:sz w:val="24"/>
          <w:highlight w:val="white"/>
        </w:rPr>
        <w:t>logit</w:t>
      </w:r>
      <w:proofErr w:type="spellEnd"/>
      <w:r>
        <w:rPr>
          <w:color w:val="333333"/>
          <w:sz w:val="24"/>
          <w:highlight w:val="white"/>
        </w:rPr>
        <w:t xml:space="preserve"> model, Y=1 indicates treatment and Y=0 indicates the control group. The significance le</w:t>
      </w:r>
      <w:r>
        <w:rPr>
          <w:color w:val="333333"/>
          <w:sz w:val="24"/>
          <w:highlight w:val="white"/>
        </w:rPr>
        <w:t>vel (p-value) of each independent variable indicates whether the monthly energy consumption, gender, employment status, or housing type predicts treatment status. For the purpose of this assignment, we used significance level p&lt;0.05 to analyze the results.</w:t>
      </w:r>
    </w:p>
    <w:p w14:paraId="625072D6" w14:textId="77777777" w:rsidR="00BA4D93" w:rsidRDefault="00BA4D93">
      <w:pPr>
        <w:pStyle w:val="normal0"/>
        <w:spacing w:line="240" w:lineRule="auto"/>
      </w:pPr>
    </w:p>
    <w:p w14:paraId="43527128" w14:textId="77777777" w:rsidR="00BA4D93" w:rsidRDefault="00E63FDD">
      <w:pPr>
        <w:pStyle w:val="normal0"/>
        <w:spacing w:line="240" w:lineRule="auto"/>
        <w:rPr>
          <w:ins w:id="4" w:author="D" w:date="2015-04-22T18:13:00Z"/>
          <w:color w:val="333333"/>
          <w:sz w:val="24"/>
        </w:rPr>
      </w:pPr>
      <w:r>
        <w:rPr>
          <w:color w:val="333333"/>
          <w:sz w:val="24"/>
          <w:highlight w:val="white"/>
        </w:rPr>
        <w:t xml:space="preserve">After checking each </w:t>
      </w:r>
      <w:proofErr w:type="spellStart"/>
      <w:r>
        <w:rPr>
          <w:color w:val="333333"/>
          <w:sz w:val="24"/>
          <w:highlight w:val="white"/>
        </w:rPr>
        <w:t>logit</w:t>
      </w:r>
      <w:proofErr w:type="spellEnd"/>
      <w:r>
        <w:rPr>
          <w:color w:val="333333"/>
          <w:sz w:val="24"/>
          <w:highlight w:val="white"/>
        </w:rPr>
        <w:t xml:space="preserve"> model, we found only Tariff “B”, Stimulus “1” is completely balanced, which means none of the independent variables is able to predict treatment or control status. For Tariff “B,” Stimulus “3,” D310_3 (self-employed respondents)</w:t>
      </w:r>
      <w:r>
        <w:rPr>
          <w:color w:val="333333"/>
          <w:sz w:val="24"/>
          <w:highlight w:val="white"/>
        </w:rPr>
        <w:t xml:space="preserve"> is significant and its coefficient is positive; these respondents were more likely to be assigned to treatment. Tariff “A”, Stimulus “1” is the most imbalanced </w:t>
      </w:r>
      <w:proofErr w:type="gramStart"/>
      <w:r>
        <w:rPr>
          <w:color w:val="333333"/>
          <w:sz w:val="24"/>
          <w:highlight w:val="white"/>
        </w:rPr>
        <w:t>model,</w:t>
      </w:r>
      <w:proofErr w:type="gramEnd"/>
      <w:r>
        <w:rPr>
          <w:color w:val="333333"/>
          <w:sz w:val="24"/>
          <w:highlight w:val="white"/>
        </w:rPr>
        <w:t xml:space="preserve"> kwh_2009_07 and kwh_2009_12 are statistically significant. We would want to check the mo</w:t>
      </w:r>
      <w:r>
        <w:rPr>
          <w:color w:val="333333"/>
          <w:sz w:val="24"/>
          <w:highlight w:val="white"/>
        </w:rPr>
        <w:t xml:space="preserve">dels using a larger sample of the data to help address the perfect separation we encountered with some models as well as to confirm the imbalances found. </w:t>
      </w:r>
    </w:p>
    <w:p w14:paraId="4CCBD735" w14:textId="77777777" w:rsidR="00E63FDD" w:rsidRDefault="00E63FDD">
      <w:pPr>
        <w:pStyle w:val="normal0"/>
        <w:spacing w:line="240" w:lineRule="auto"/>
        <w:rPr>
          <w:ins w:id="5" w:author="D" w:date="2015-04-22T18:13:00Z"/>
          <w:color w:val="333333"/>
          <w:sz w:val="24"/>
        </w:rPr>
      </w:pPr>
    </w:p>
    <w:p w14:paraId="430BF7A0" w14:textId="77777777" w:rsidR="00E63FDD" w:rsidRDefault="00E63FDD">
      <w:pPr>
        <w:pStyle w:val="normal0"/>
        <w:spacing w:line="240" w:lineRule="auto"/>
        <w:rPr>
          <w:ins w:id="6" w:author="D" w:date="2015-04-22T18:16:00Z"/>
          <w:color w:val="333333"/>
          <w:sz w:val="24"/>
        </w:rPr>
      </w:pPr>
      <w:ins w:id="7" w:author="D" w:date="2015-04-22T18:13:00Z">
        <w:r>
          <w:rPr>
            <w:color w:val="333333"/>
            <w:sz w:val="24"/>
          </w:rPr>
          <w:t>While there is evidence of imbalance, so few variables for any given model are ever significant. How do you know that the imbalances are not due to chance alone? If a very large fraction of variables were significant, then one should begin to worry.</w:t>
        </w:r>
      </w:ins>
    </w:p>
    <w:p w14:paraId="3D279A21" w14:textId="77777777" w:rsidR="00E63FDD" w:rsidRDefault="00E63FDD">
      <w:pPr>
        <w:pStyle w:val="normal0"/>
        <w:spacing w:line="240" w:lineRule="auto"/>
        <w:rPr>
          <w:ins w:id="8" w:author="D" w:date="2015-04-22T18:16:00Z"/>
          <w:color w:val="333333"/>
          <w:sz w:val="24"/>
        </w:rPr>
      </w:pPr>
    </w:p>
    <w:p w14:paraId="3350B822" w14:textId="77777777" w:rsidR="00E63FDD" w:rsidRDefault="00E63FDD">
      <w:pPr>
        <w:pStyle w:val="normal0"/>
        <w:spacing w:line="240" w:lineRule="auto"/>
      </w:pPr>
      <w:ins w:id="9" w:author="D" w:date="2015-04-22T18:16:00Z">
        <w:r>
          <w:rPr>
            <w:color w:val="333333"/>
            <w:sz w:val="24"/>
          </w:rPr>
          <w:t xml:space="preserve">Furthermore, based on your results, A3 is also “completely imbalanced”. </w:t>
        </w:r>
      </w:ins>
    </w:p>
    <w:p w14:paraId="3AB4C984" w14:textId="77777777" w:rsidR="00BA4D93" w:rsidRDefault="00BA4D93">
      <w:pPr>
        <w:pStyle w:val="normal0"/>
        <w:spacing w:line="240" w:lineRule="auto"/>
      </w:pPr>
    </w:p>
    <w:p w14:paraId="44A3ACA3" w14:textId="77777777" w:rsidR="00BA4D93" w:rsidRDefault="00E63FDD">
      <w:pPr>
        <w:pStyle w:val="normal0"/>
        <w:spacing w:line="240" w:lineRule="auto"/>
      </w:pPr>
      <w:r>
        <w:rPr>
          <w:b/>
          <w:color w:val="333333"/>
          <w:sz w:val="24"/>
          <w:highlight w:val="white"/>
        </w:rPr>
        <w:t>6.2</w:t>
      </w:r>
    </w:p>
    <w:p w14:paraId="5622C154" w14:textId="77777777" w:rsidR="00BA4D93" w:rsidRDefault="00BA4D93">
      <w:pPr>
        <w:pStyle w:val="normal0"/>
        <w:spacing w:line="240" w:lineRule="auto"/>
      </w:pPr>
    </w:p>
    <w:p w14:paraId="0E5FA4BC" w14:textId="77777777" w:rsidR="00BA4D93" w:rsidRDefault="00E63FDD">
      <w:pPr>
        <w:pStyle w:val="normal0"/>
        <w:spacing w:line="240" w:lineRule="auto"/>
      </w:pPr>
      <w:r>
        <w:rPr>
          <w:color w:val="333333"/>
          <w:sz w:val="24"/>
          <w:highlight w:val="white"/>
        </w:rPr>
        <w:t>The benefits of including all the variables are:</w:t>
      </w:r>
    </w:p>
    <w:p w14:paraId="063F8562" w14:textId="77777777" w:rsidR="00BA4D93" w:rsidRDefault="00BA4D93">
      <w:pPr>
        <w:pStyle w:val="normal0"/>
        <w:spacing w:line="240" w:lineRule="auto"/>
      </w:pPr>
    </w:p>
    <w:p w14:paraId="4DECC636" w14:textId="77777777" w:rsidR="00BA4D93" w:rsidRDefault="00E63FDD">
      <w:pPr>
        <w:pStyle w:val="normal0"/>
        <w:numPr>
          <w:ilvl w:val="0"/>
          <w:numId w:val="1"/>
        </w:numPr>
        <w:spacing w:line="240" w:lineRule="auto"/>
        <w:ind w:hanging="360"/>
        <w:contextualSpacing/>
        <w:rPr>
          <w:color w:val="333333"/>
          <w:sz w:val="24"/>
          <w:highlight w:val="white"/>
        </w:rPr>
      </w:pPr>
      <w:r>
        <w:rPr>
          <w:color w:val="333333"/>
          <w:sz w:val="24"/>
          <w:highlight w:val="white"/>
        </w:rPr>
        <w:t>Minimizing the chance that you miss an attrib</w:t>
      </w:r>
      <w:r>
        <w:rPr>
          <w:color w:val="333333"/>
          <w:sz w:val="24"/>
          <w:highlight w:val="white"/>
        </w:rPr>
        <w:t xml:space="preserve">ute that is unbalanced at baseline, because you’re accounting for many, many different participant attributes. </w:t>
      </w:r>
    </w:p>
    <w:p w14:paraId="0F7CD5A5" w14:textId="77777777" w:rsidR="00BA4D93" w:rsidRDefault="00BA4D93">
      <w:pPr>
        <w:pStyle w:val="normal0"/>
        <w:spacing w:line="240" w:lineRule="auto"/>
      </w:pPr>
    </w:p>
    <w:p w14:paraId="431CCE1E" w14:textId="77777777" w:rsidR="00BA4D93" w:rsidRDefault="00E63FDD">
      <w:pPr>
        <w:pStyle w:val="normal0"/>
        <w:spacing w:line="240" w:lineRule="auto"/>
      </w:pPr>
      <w:r>
        <w:rPr>
          <w:color w:val="333333"/>
          <w:sz w:val="24"/>
          <w:highlight w:val="white"/>
        </w:rPr>
        <w:t xml:space="preserve">The disadvantages of including all the variables are: </w:t>
      </w:r>
    </w:p>
    <w:p w14:paraId="431C310F" w14:textId="77777777" w:rsidR="00BA4D93" w:rsidRDefault="00BA4D93">
      <w:pPr>
        <w:pStyle w:val="normal0"/>
        <w:spacing w:line="240" w:lineRule="auto"/>
      </w:pPr>
    </w:p>
    <w:p w14:paraId="2B92F653" w14:textId="77777777" w:rsidR="00BA4D93" w:rsidRDefault="00E63FDD">
      <w:pPr>
        <w:pStyle w:val="normal0"/>
        <w:numPr>
          <w:ilvl w:val="0"/>
          <w:numId w:val="2"/>
        </w:numPr>
        <w:spacing w:line="240" w:lineRule="auto"/>
        <w:ind w:hanging="360"/>
        <w:contextualSpacing/>
        <w:rPr>
          <w:color w:val="333333"/>
          <w:sz w:val="24"/>
          <w:highlight w:val="white"/>
        </w:rPr>
      </w:pPr>
      <w:r>
        <w:rPr>
          <w:color w:val="333333"/>
          <w:sz w:val="24"/>
          <w:highlight w:val="white"/>
        </w:rPr>
        <w:t xml:space="preserve">A reduced number of observations are included in the analysis, because households with </w:t>
      </w:r>
      <w:r>
        <w:rPr>
          <w:color w:val="333333"/>
          <w:sz w:val="24"/>
          <w:highlight w:val="white"/>
        </w:rPr>
        <w:t xml:space="preserve">missing data for any variable will be dropped. This leads to </w:t>
      </w:r>
      <w:proofErr w:type="gramStart"/>
      <w:r>
        <w:rPr>
          <w:color w:val="333333"/>
          <w:sz w:val="24"/>
          <w:highlight w:val="white"/>
        </w:rPr>
        <w:t>a</w:t>
      </w:r>
      <w:proofErr w:type="gramEnd"/>
      <w:r>
        <w:rPr>
          <w:color w:val="333333"/>
          <w:sz w:val="24"/>
          <w:highlight w:val="white"/>
        </w:rPr>
        <w:t xml:space="preserve"> </w:t>
      </w:r>
      <w:r>
        <w:rPr>
          <w:color w:val="333333"/>
          <w:sz w:val="24"/>
          <w:highlight w:val="white"/>
        </w:rPr>
        <w:lastRenderedPageBreak/>
        <w:t xml:space="preserve">undesirable smaller sample size, and potential bias if there is something different about respondents who do not answer certain questions. </w:t>
      </w:r>
    </w:p>
    <w:p w14:paraId="40009AE1" w14:textId="77777777" w:rsidR="00BA4D93" w:rsidRDefault="00BA4D93">
      <w:pPr>
        <w:pStyle w:val="normal0"/>
        <w:spacing w:line="240" w:lineRule="auto"/>
      </w:pPr>
    </w:p>
    <w:p w14:paraId="72428393" w14:textId="77777777" w:rsidR="00BA4D93" w:rsidRDefault="00E63FDD">
      <w:pPr>
        <w:pStyle w:val="normal0"/>
        <w:numPr>
          <w:ilvl w:val="0"/>
          <w:numId w:val="2"/>
        </w:numPr>
        <w:spacing w:line="240" w:lineRule="auto"/>
        <w:ind w:hanging="360"/>
        <w:contextualSpacing/>
        <w:rPr>
          <w:color w:val="333333"/>
          <w:sz w:val="24"/>
          <w:highlight w:val="white"/>
        </w:rPr>
      </w:pPr>
      <w:r>
        <w:rPr>
          <w:color w:val="333333"/>
          <w:sz w:val="24"/>
          <w:highlight w:val="white"/>
        </w:rPr>
        <w:t>If using a small sample size, adding all of the vari</w:t>
      </w:r>
      <w:r>
        <w:rPr>
          <w:color w:val="333333"/>
          <w:sz w:val="24"/>
          <w:highlight w:val="white"/>
        </w:rPr>
        <w:t>ables increases the chances for variables to be dropped due to perfect separation, as well as the likelihood that the regression will fail.</w:t>
      </w:r>
    </w:p>
    <w:p w14:paraId="7CBE966F" w14:textId="77777777" w:rsidR="00BA4D93" w:rsidRDefault="00BA4D93">
      <w:pPr>
        <w:pStyle w:val="normal0"/>
        <w:spacing w:line="240" w:lineRule="auto"/>
      </w:pPr>
    </w:p>
    <w:p w14:paraId="369E203A" w14:textId="77777777" w:rsidR="00BA4D93" w:rsidRDefault="00E63FDD">
      <w:pPr>
        <w:pStyle w:val="normal0"/>
        <w:numPr>
          <w:ilvl w:val="0"/>
          <w:numId w:val="3"/>
        </w:numPr>
        <w:spacing w:line="240" w:lineRule="auto"/>
        <w:ind w:hanging="360"/>
        <w:contextualSpacing/>
        <w:rPr>
          <w:color w:val="333333"/>
          <w:sz w:val="24"/>
          <w:highlight w:val="white"/>
        </w:rPr>
      </w:pPr>
      <w:r>
        <w:rPr>
          <w:color w:val="333333"/>
          <w:sz w:val="24"/>
          <w:highlight w:val="white"/>
        </w:rPr>
        <w:t xml:space="preserve">Using many independent variables increases the chance of variables being correlated with each other. The redundant </w:t>
      </w:r>
      <w:r>
        <w:rPr>
          <w:color w:val="333333"/>
          <w:sz w:val="24"/>
          <w:highlight w:val="white"/>
        </w:rPr>
        <w:t xml:space="preserve">questions would cause </w:t>
      </w:r>
      <w:proofErr w:type="spellStart"/>
      <w:r>
        <w:rPr>
          <w:color w:val="333333"/>
          <w:sz w:val="24"/>
          <w:highlight w:val="white"/>
        </w:rPr>
        <w:t>colinearity</w:t>
      </w:r>
      <w:proofErr w:type="spellEnd"/>
      <w:r>
        <w:rPr>
          <w:color w:val="333333"/>
          <w:sz w:val="24"/>
          <w:highlight w:val="white"/>
        </w:rPr>
        <w:t xml:space="preserve"> in the </w:t>
      </w:r>
      <w:proofErr w:type="spellStart"/>
      <w:r>
        <w:rPr>
          <w:color w:val="333333"/>
          <w:sz w:val="24"/>
          <w:highlight w:val="white"/>
        </w:rPr>
        <w:t>logit</w:t>
      </w:r>
      <w:proofErr w:type="spellEnd"/>
      <w:r>
        <w:rPr>
          <w:color w:val="333333"/>
          <w:sz w:val="24"/>
          <w:highlight w:val="white"/>
        </w:rPr>
        <w:t xml:space="preserve"> model. </w:t>
      </w:r>
    </w:p>
    <w:p w14:paraId="6B472D4E" w14:textId="77777777" w:rsidR="00BA4D93" w:rsidRDefault="00BA4D93">
      <w:pPr>
        <w:pStyle w:val="normal0"/>
        <w:spacing w:line="240" w:lineRule="auto"/>
      </w:pPr>
    </w:p>
    <w:p w14:paraId="24A1FA2E" w14:textId="77777777" w:rsidR="00BA4D93" w:rsidRDefault="00E63FDD">
      <w:pPr>
        <w:pStyle w:val="normal0"/>
        <w:spacing w:line="384" w:lineRule="auto"/>
      </w:pPr>
      <w:r>
        <w:rPr>
          <w:b/>
          <w:color w:val="333333"/>
          <w:sz w:val="24"/>
          <w:highlight w:val="white"/>
        </w:rPr>
        <w:t>6.3</w:t>
      </w:r>
    </w:p>
    <w:p w14:paraId="75077F77" w14:textId="77777777" w:rsidR="00BA4D93" w:rsidRDefault="00E63FDD">
      <w:pPr>
        <w:pStyle w:val="normal0"/>
        <w:spacing w:line="240" w:lineRule="auto"/>
      </w:pPr>
      <w:r>
        <w:rPr>
          <w:color w:val="333333"/>
          <w:sz w:val="24"/>
          <w:highlight w:val="white"/>
        </w:rPr>
        <w:t xml:space="preserve">Using a subset of questions rather than everything in the survey is more appropriate if independent variables may be redundant--and therefore </w:t>
      </w:r>
      <w:proofErr w:type="gramStart"/>
      <w:r>
        <w:rPr>
          <w:color w:val="333333"/>
          <w:sz w:val="24"/>
          <w:highlight w:val="white"/>
        </w:rPr>
        <w:t>pose</w:t>
      </w:r>
      <w:proofErr w:type="gramEnd"/>
      <w:r>
        <w:rPr>
          <w:color w:val="333333"/>
          <w:sz w:val="24"/>
          <w:highlight w:val="white"/>
        </w:rPr>
        <w:t xml:space="preserve"> issues with </w:t>
      </w:r>
      <w:proofErr w:type="spellStart"/>
      <w:r>
        <w:rPr>
          <w:color w:val="333333"/>
          <w:sz w:val="24"/>
          <w:highlight w:val="white"/>
        </w:rPr>
        <w:t>multicollinearity</w:t>
      </w:r>
      <w:proofErr w:type="spellEnd"/>
      <w:r>
        <w:rPr>
          <w:color w:val="333333"/>
          <w:sz w:val="24"/>
          <w:highlight w:val="white"/>
        </w:rPr>
        <w:t xml:space="preserve">. In constructing the subset, you would want to choose </w:t>
      </w:r>
      <w:proofErr w:type="gramStart"/>
      <w:r>
        <w:rPr>
          <w:color w:val="333333"/>
          <w:sz w:val="24"/>
          <w:highlight w:val="white"/>
        </w:rPr>
        <w:t>variables which are likel</w:t>
      </w:r>
      <w:r>
        <w:rPr>
          <w:color w:val="333333"/>
          <w:sz w:val="24"/>
          <w:highlight w:val="white"/>
        </w:rPr>
        <w:t>y</w:t>
      </w:r>
      <w:proofErr w:type="gramEnd"/>
      <w:r>
        <w:rPr>
          <w:color w:val="333333"/>
          <w:sz w:val="24"/>
          <w:highlight w:val="white"/>
        </w:rPr>
        <w:t xml:space="preserve"> highly correlated with electricity consumption, and therefore will be most important for balance in the final analysis of treatment effect. In general, a smaller subset of questions is also appropriate when you only have a few observations for some of th</w:t>
      </w:r>
      <w:r>
        <w:rPr>
          <w:color w:val="333333"/>
          <w:sz w:val="24"/>
          <w:highlight w:val="white"/>
        </w:rPr>
        <w:t>e other variables in the dataset, and may need to be dropped from analysis.</w:t>
      </w:r>
    </w:p>
    <w:p w14:paraId="3BB1E062" w14:textId="77777777" w:rsidR="00BA4D93" w:rsidRDefault="00BA4D93">
      <w:pPr>
        <w:pStyle w:val="normal0"/>
        <w:spacing w:line="240" w:lineRule="auto"/>
      </w:pPr>
    </w:p>
    <w:p w14:paraId="31F9D5A9" w14:textId="77777777" w:rsidR="00BA4D93" w:rsidRDefault="00E63FDD">
      <w:pPr>
        <w:pStyle w:val="normal0"/>
        <w:spacing w:line="240" w:lineRule="auto"/>
      </w:pPr>
      <w:r>
        <w:rPr>
          <w:color w:val="333333"/>
          <w:sz w:val="24"/>
          <w:highlight w:val="white"/>
        </w:rPr>
        <w:t>Therefore, choosing a smaller subset with important independent variables allows you to check for balance while retaining enough observations in the sample size, as well as avoidi</w:t>
      </w:r>
      <w:r>
        <w:rPr>
          <w:color w:val="333333"/>
          <w:sz w:val="24"/>
          <w:highlight w:val="white"/>
        </w:rPr>
        <w:t xml:space="preserve">ng </w:t>
      </w:r>
      <w:proofErr w:type="spellStart"/>
      <w:r>
        <w:rPr>
          <w:color w:val="333333"/>
          <w:sz w:val="24"/>
          <w:highlight w:val="white"/>
        </w:rPr>
        <w:t>multicollinearity</w:t>
      </w:r>
      <w:proofErr w:type="spellEnd"/>
      <w:r>
        <w:rPr>
          <w:color w:val="333333"/>
          <w:sz w:val="24"/>
          <w:highlight w:val="white"/>
        </w:rPr>
        <w:t>.</w:t>
      </w:r>
    </w:p>
    <w:p w14:paraId="588687DD" w14:textId="77777777" w:rsidR="00BA4D93" w:rsidRDefault="00BA4D93">
      <w:pPr>
        <w:pStyle w:val="normal0"/>
        <w:spacing w:line="240" w:lineRule="auto"/>
      </w:pPr>
    </w:p>
    <w:p w14:paraId="3C171076" w14:textId="77777777" w:rsidR="00BA4D93" w:rsidRDefault="00BA4D93">
      <w:pPr>
        <w:pStyle w:val="normal0"/>
        <w:spacing w:line="240" w:lineRule="auto"/>
      </w:pPr>
    </w:p>
    <w:p w14:paraId="5BDF5D47" w14:textId="77777777" w:rsidR="00BA4D93" w:rsidRDefault="00E63FDD">
      <w:pPr>
        <w:pStyle w:val="normal0"/>
        <w:spacing w:line="384" w:lineRule="auto"/>
      </w:pPr>
      <w:r>
        <w:rPr>
          <w:b/>
          <w:color w:val="333333"/>
          <w:sz w:val="24"/>
          <w:highlight w:val="white"/>
        </w:rPr>
        <w:t>Regression Results</w:t>
      </w:r>
    </w:p>
    <w:p w14:paraId="230A418A" w14:textId="77777777" w:rsidR="00BA4D93" w:rsidRDefault="00BA4D93">
      <w:pPr>
        <w:pStyle w:val="normal0"/>
      </w:pPr>
    </w:p>
    <w:p w14:paraId="5B810F51" w14:textId="77777777" w:rsidR="00BA4D93" w:rsidRDefault="00BA4D93">
      <w:pPr>
        <w:pStyle w:val="normal0"/>
      </w:pPr>
    </w:p>
    <w:p w14:paraId="01357B82" w14:textId="77777777" w:rsidR="00BA4D93" w:rsidRDefault="00E63FDD">
      <w:pPr>
        <w:pStyle w:val="normal0"/>
      </w:pPr>
      <w:r>
        <w:t>-----------------------------------------------------------------</w:t>
      </w:r>
    </w:p>
    <w:p w14:paraId="7BCFDEF9" w14:textId="77777777" w:rsidR="00BA4D93" w:rsidRDefault="00E63FDD">
      <w:pPr>
        <w:pStyle w:val="normal0"/>
      </w:pPr>
      <w:r>
        <w:rPr>
          <w:b/>
        </w:rPr>
        <w:t>LOGIT where Treatment is Tariff = A, Stimulus = 1</w:t>
      </w:r>
    </w:p>
    <w:p w14:paraId="70A9F1DD" w14:textId="77777777" w:rsidR="00BA4D93" w:rsidRDefault="00E63FDD">
      <w:pPr>
        <w:pStyle w:val="normal0"/>
      </w:pPr>
      <w:r>
        <w:t>-----------------------------------------------------------------</w:t>
      </w:r>
    </w:p>
    <w:p w14:paraId="42B096F5" w14:textId="77777777" w:rsidR="00BA4D93" w:rsidRDefault="00BA4D93">
      <w:pPr>
        <w:pStyle w:val="normal0"/>
      </w:pPr>
    </w:p>
    <w:p w14:paraId="0B9C0F99" w14:textId="77777777" w:rsidR="00BA4D93" w:rsidRDefault="00BA4D93">
      <w:pPr>
        <w:pStyle w:val="normal0"/>
      </w:pPr>
    </w:p>
    <w:p w14:paraId="7D0F04D8" w14:textId="77777777" w:rsidR="00BA4D93" w:rsidRDefault="00BA4D93">
      <w:pPr>
        <w:pStyle w:val="normal0"/>
      </w:pPr>
    </w:p>
    <w:p w14:paraId="4439CF60" w14:textId="77777777" w:rsidR="00BA4D93" w:rsidRDefault="00E63FDD">
      <w:pPr>
        <w:pStyle w:val="normal0"/>
      </w:pPr>
      <w:r>
        <w:t>--------------------------</w:t>
      </w:r>
      <w:r>
        <w:t>---------------------------------------</w:t>
      </w:r>
    </w:p>
    <w:p w14:paraId="78D567EB" w14:textId="77777777" w:rsidR="00BA4D93" w:rsidRDefault="00BA4D93">
      <w:pPr>
        <w:pStyle w:val="normal0"/>
      </w:pPr>
    </w:p>
    <w:p w14:paraId="2E009E9B" w14:textId="77777777" w:rsidR="00BA4D93" w:rsidRDefault="00E63FDD">
      <w:pPr>
        <w:pStyle w:val="normal0"/>
      </w:pPr>
      <w:r>
        <w:t>Perfect Separation produced by ['D_310_7']. Removed.</w:t>
      </w:r>
    </w:p>
    <w:p w14:paraId="68D15A13" w14:textId="77777777" w:rsidR="00BA4D93" w:rsidRDefault="00BA4D93">
      <w:pPr>
        <w:pStyle w:val="normal0"/>
      </w:pPr>
    </w:p>
    <w:p w14:paraId="42798CD4" w14:textId="77777777" w:rsidR="00BA4D93" w:rsidRDefault="00E63FDD">
      <w:pPr>
        <w:pStyle w:val="normal0"/>
      </w:pPr>
      <w:r>
        <w:t>-----------------------------------------------------------------</w:t>
      </w:r>
    </w:p>
    <w:p w14:paraId="4C1C7981" w14:textId="77777777" w:rsidR="00BA4D93" w:rsidRDefault="00BA4D93">
      <w:pPr>
        <w:pStyle w:val="normal0"/>
      </w:pPr>
    </w:p>
    <w:p w14:paraId="7B6E378E" w14:textId="77777777" w:rsidR="00BA4D93" w:rsidRDefault="00BA4D93">
      <w:pPr>
        <w:pStyle w:val="normal0"/>
      </w:pPr>
    </w:p>
    <w:p w14:paraId="4E563FCA" w14:textId="77777777" w:rsidR="00BA4D93" w:rsidRDefault="00BA4D93">
      <w:pPr>
        <w:pStyle w:val="normal0"/>
      </w:pPr>
    </w:p>
    <w:p w14:paraId="5DDA164D" w14:textId="77777777" w:rsidR="00BA4D93" w:rsidRDefault="00E63FDD">
      <w:pPr>
        <w:pStyle w:val="normal0"/>
      </w:pPr>
      <w:r>
        <w:lastRenderedPageBreak/>
        <w:t>Optimization terminated successfully.</w:t>
      </w:r>
    </w:p>
    <w:p w14:paraId="129673B9" w14:textId="77777777" w:rsidR="00BA4D93" w:rsidRDefault="00E63FDD">
      <w:pPr>
        <w:pStyle w:val="normal0"/>
      </w:pPr>
      <w:r>
        <w:t xml:space="preserve">         Current function value: 0.599639</w:t>
      </w:r>
    </w:p>
    <w:p w14:paraId="30E23B54" w14:textId="77777777" w:rsidR="00BA4D93" w:rsidRDefault="00E63FDD">
      <w:pPr>
        <w:pStyle w:val="normal0"/>
      </w:pPr>
      <w:r>
        <w:t xml:space="preserve">         Ite</w:t>
      </w:r>
      <w:r>
        <w:t>rations 6</w:t>
      </w:r>
    </w:p>
    <w:p w14:paraId="720AC50D" w14:textId="77777777" w:rsidR="00BA4D93" w:rsidRDefault="00E63FDD">
      <w:pPr>
        <w:pStyle w:val="normal0"/>
      </w:pPr>
      <w:r>
        <w:t xml:space="preserve">                           </w:t>
      </w:r>
      <w:proofErr w:type="spellStart"/>
      <w:r>
        <w:t>Logit</w:t>
      </w:r>
      <w:proofErr w:type="spellEnd"/>
      <w:r>
        <w:t xml:space="preserve"> Regression Results                           </w:t>
      </w:r>
    </w:p>
    <w:p w14:paraId="22368520" w14:textId="77777777" w:rsidR="00BA4D93" w:rsidRDefault="00E63FDD">
      <w:pPr>
        <w:pStyle w:val="normal0"/>
      </w:pPr>
      <w:r>
        <w:t>==============================================================================</w:t>
      </w:r>
    </w:p>
    <w:p w14:paraId="209DEAC7" w14:textId="77777777" w:rsidR="00BA4D93" w:rsidRDefault="00E63FDD">
      <w:pPr>
        <w:pStyle w:val="normal0"/>
      </w:pPr>
      <w:r>
        <w:t>Dep. Variable</w:t>
      </w:r>
      <w:proofErr w:type="gramStart"/>
      <w:r>
        <w:t>:                      T</w:t>
      </w:r>
      <w:proofErr w:type="gramEnd"/>
      <w:r>
        <w:t xml:space="preserve">   No. Observations:                  367</w:t>
      </w:r>
    </w:p>
    <w:p w14:paraId="65449913" w14:textId="77777777" w:rsidR="00BA4D93" w:rsidRDefault="00E63FDD">
      <w:pPr>
        <w:pStyle w:val="normal0"/>
      </w:pPr>
      <w:r>
        <w:t xml:space="preserve">Model:                          </w:t>
      </w:r>
      <w:proofErr w:type="spellStart"/>
      <w:r>
        <w:t>Logit</w:t>
      </w:r>
      <w:proofErr w:type="spellEnd"/>
      <w:r>
        <w:t xml:space="preserve">   </w:t>
      </w:r>
      <w:proofErr w:type="spellStart"/>
      <w:r>
        <w:t>Df</w:t>
      </w:r>
      <w:proofErr w:type="spellEnd"/>
      <w:r>
        <w:t xml:space="preserve"> Residuals</w:t>
      </w:r>
      <w:proofErr w:type="gramStart"/>
      <w:r>
        <w:t>:                      349</w:t>
      </w:r>
      <w:proofErr w:type="gramEnd"/>
    </w:p>
    <w:p w14:paraId="13B1645E" w14:textId="77777777" w:rsidR="00BA4D93" w:rsidRDefault="00E63FDD">
      <w:pPr>
        <w:pStyle w:val="normal0"/>
      </w:pPr>
      <w:r>
        <w:t xml:space="preserve">Method:                           MLE   </w:t>
      </w:r>
      <w:proofErr w:type="spellStart"/>
      <w:r>
        <w:t>Df</w:t>
      </w:r>
      <w:proofErr w:type="spellEnd"/>
      <w:r>
        <w:t xml:space="preserve"> Model</w:t>
      </w:r>
      <w:proofErr w:type="gramStart"/>
      <w:r>
        <w:t>:                           17</w:t>
      </w:r>
      <w:proofErr w:type="gramEnd"/>
    </w:p>
    <w:p w14:paraId="1764244C" w14:textId="77777777" w:rsidR="00BA4D93" w:rsidRDefault="00E63FDD">
      <w:pPr>
        <w:pStyle w:val="normal0"/>
      </w:pPr>
      <w:r>
        <w:t>Date:                Tue, 07 Apr 2015   Pseudo R-</w:t>
      </w:r>
      <w:proofErr w:type="spellStart"/>
      <w:r>
        <w:t>squ</w:t>
      </w:r>
      <w:proofErr w:type="spellEnd"/>
      <w:proofErr w:type="gramStart"/>
      <w:r>
        <w:t>.:</w:t>
      </w:r>
      <w:proofErr w:type="gramEnd"/>
      <w:r>
        <w:t xml:space="preserve">                 0.04824</w:t>
      </w:r>
    </w:p>
    <w:p w14:paraId="77D12949" w14:textId="77777777" w:rsidR="00BA4D93" w:rsidRDefault="00E63FDD">
      <w:pPr>
        <w:pStyle w:val="normal0"/>
      </w:pPr>
      <w:r>
        <w:t xml:space="preserve">Time:              </w:t>
      </w:r>
      <w:r>
        <w:t xml:space="preserve">          16:59:48   Log-Likelihood:                -220.07</w:t>
      </w:r>
    </w:p>
    <w:p w14:paraId="2E29BFC5" w14:textId="77777777" w:rsidR="00BA4D93" w:rsidRDefault="00E63FDD">
      <w:pPr>
        <w:pStyle w:val="normal0"/>
      </w:pPr>
      <w:proofErr w:type="gramStart"/>
      <w:r>
        <w:t>converged</w:t>
      </w:r>
      <w:proofErr w:type="gramEnd"/>
      <w:r>
        <w:t>:                       True   LL-Null:                       -231.22</w:t>
      </w:r>
    </w:p>
    <w:p w14:paraId="12AEB1ED" w14:textId="77777777" w:rsidR="00BA4D93" w:rsidRDefault="00E63FDD">
      <w:pPr>
        <w:pStyle w:val="normal0"/>
      </w:pPr>
      <w:r>
        <w:t xml:space="preserve">                                        LLR p-value</w:t>
      </w:r>
      <w:proofErr w:type="gramStart"/>
      <w:r>
        <w:t>:                    0.1731</w:t>
      </w:r>
      <w:proofErr w:type="gramEnd"/>
    </w:p>
    <w:p w14:paraId="52EC7DE7" w14:textId="77777777" w:rsidR="00BA4D93" w:rsidRDefault="00E63FDD">
      <w:pPr>
        <w:pStyle w:val="normal0"/>
      </w:pPr>
      <w:r>
        <w:t>======================================</w:t>
      </w:r>
      <w:r>
        <w:t>=========================================</w:t>
      </w:r>
    </w:p>
    <w:p w14:paraId="55A6F895" w14:textId="77777777" w:rsidR="00BA4D93" w:rsidRDefault="00E63FDD">
      <w:pPr>
        <w:pStyle w:val="normal0"/>
      </w:pPr>
      <w:r>
        <w:t xml:space="preserve">                  </w:t>
      </w:r>
      <w:proofErr w:type="spellStart"/>
      <w:proofErr w:type="gramStart"/>
      <w:r>
        <w:t>coef</w:t>
      </w:r>
      <w:proofErr w:type="spellEnd"/>
      <w:proofErr w:type="gramEnd"/>
      <w:r>
        <w:t xml:space="preserve">    </w:t>
      </w:r>
      <w:proofErr w:type="spellStart"/>
      <w:r>
        <w:t>std</w:t>
      </w:r>
      <w:proofErr w:type="spellEnd"/>
      <w:r>
        <w:t xml:space="preserve"> err          z      P&gt;|z|      [95.0% Conf. Int.]</w:t>
      </w:r>
    </w:p>
    <w:p w14:paraId="019B5B07" w14:textId="77777777" w:rsidR="00BA4D93" w:rsidRDefault="00E63FDD">
      <w:pPr>
        <w:pStyle w:val="normal0"/>
      </w:pPr>
      <w:r>
        <w:t>-------------------------------------------------------------------------------</w:t>
      </w:r>
    </w:p>
    <w:p w14:paraId="3FFFC86D" w14:textId="77777777" w:rsidR="00BA4D93" w:rsidRDefault="00E63FDD">
      <w:pPr>
        <w:pStyle w:val="normal0"/>
      </w:pPr>
      <w:proofErr w:type="spellStart"/>
      <w:proofErr w:type="gramStart"/>
      <w:r>
        <w:t>const</w:t>
      </w:r>
      <w:proofErr w:type="spellEnd"/>
      <w:proofErr w:type="gramEnd"/>
      <w:r>
        <w:t xml:space="preserve">          -0.8537      0.971     -0.879      0.37</w:t>
      </w:r>
      <w:r>
        <w:t>9        -2.757     1.049</w:t>
      </w:r>
    </w:p>
    <w:p w14:paraId="52B8CFDF" w14:textId="77777777" w:rsidR="00BA4D93" w:rsidRDefault="00E63FDD">
      <w:pPr>
        <w:pStyle w:val="normal0"/>
      </w:pPr>
      <w:proofErr w:type="gramStart"/>
      <w:r>
        <w:t>kwh</w:t>
      </w:r>
      <w:proofErr w:type="gramEnd"/>
      <w:r>
        <w:t xml:space="preserve">_2009_07     0.0066      0.003      2.272     </w:t>
      </w:r>
      <w:r>
        <w:rPr>
          <w:color w:val="0000FF"/>
        </w:rPr>
        <w:t xml:space="preserve"> 0.023</w:t>
      </w:r>
      <w:r>
        <w:t xml:space="preserve">         0.001     0.012</w:t>
      </w:r>
    </w:p>
    <w:p w14:paraId="170B6DE3" w14:textId="77777777" w:rsidR="00BA4D93" w:rsidRDefault="00E63FDD">
      <w:pPr>
        <w:pStyle w:val="normal0"/>
      </w:pPr>
      <w:proofErr w:type="gramStart"/>
      <w:r>
        <w:t>kwh</w:t>
      </w:r>
      <w:proofErr w:type="gramEnd"/>
      <w:r>
        <w:t>_2009_08    -0.0035      0.002     -1.579      0.114        -0.008     0.001</w:t>
      </w:r>
    </w:p>
    <w:p w14:paraId="2C836912" w14:textId="77777777" w:rsidR="00BA4D93" w:rsidRDefault="00E63FDD">
      <w:pPr>
        <w:pStyle w:val="normal0"/>
      </w:pPr>
      <w:proofErr w:type="gramStart"/>
      <w:r>
        <w:t>kwh</w:t>
      </w:r>
      <w:proofErr w:type="gramEnd"/>
      <w:r>
        <w:t>_2009_09    -0.0016      0.003     -0.554      0.580        -0.007     0.004</w:t>
      </w:r>
    </w:p>
    <w:p w14:paraId="48629594" w14:textId="77777777" w:rsidR="00BA4D93" w:rsidRDefault="00E63FDD">
      <w:pPr>
        <w:pStyle w:val="normal0"/>
      </w:pPr>
      <w:proofErr w:type="gramStart"/>
      <w:r>
        <w:t>kwh</w:t>
      </w:r>
      <w:proofErr w:type="gramEnd"/>
      <w:r>
        <w:t>_2009_10     0.0002      0.003      0.054      0.957        -0.005     0.006</w:t>
      </w:r>
    </w:p>
    <w:p w14:paraId="091137E5" w14:textId="77777777" w:rsidR="00BA4D93" w:rsidRDefault="00E63FDD">
      <w:pPr>
        <w:pStyle w:val="normal0"/>
      </w:pPr>
      <w:proofErr w:type="gramStart"/>
      <w:r>
        <w:t>kwh</w:t>
      </w:r>
      <w:proofErr w:type="gramEnd"/>
      <w:r>
        <w:t>_2009_11    -0.0025      0.002     -1.008      0.314        -0.007     0.002</w:t>
      </w:r>
    </w:p>
    <w:p w14:paraId="7499F998" w14:textId="77777777" w:rsidR="00BA4D93" w:rsidRDefault="00E63FDD">
      <w:pPr>
        <w:pStyle w:val="normal0"/>
      </w:pPr>
      <w:proofErr w:type="gramStart"/>
      <w:r>
        <w:t>kwh</w:t>
      </w:r>
      <w:proofErr w:type="gramEnd"/>
      <w:r>
        <w:t xml:space="preserve">_2009_12     </w:t>
      </w:r>
      <w:r>
        <w:t xml:space="preserve">0.0029      0.001      2.104      </w:t>
      </w:r>
      <w:r>
        <w:rPr>
          <w:color w:val="0000FF"/>
        </w:rPr>
        <w:t xml:space="preserve">0.035 </w:t>
      </w:r>
      <w:r>
        <w:t xml:space="preserve">        0.000     0.006</w:t>
      </w:r>
    </w:p>
    <w:p w14:paraId="52093F44" w14:textId="77777777" w:rsidR="00BA4D93" w:rsidRDefault="00E63FDD">
      <w:pPr>
        <w:pStyle w:val="normal0"/>
      </w:pPr>
      <w:r>
        <w:t>D_200_2         0.4382      0.237      1.851      0.064</w:t>
      </w:r>
      <w:r>
        <w:rPr>
          <w:color w:val="0000FF"/>
        </w:rPr>
        <w:t xml:space="preserve">   </w:t>
      </w:r>
      <w:r>
        <w:t xml:space="preserve">     -0.026     0.902</w:t>
      </w:r>
    </w:p>
    <w:p w14:paraId="47CD0811" w14:textId="77777777" w:rsidR="00BA4D93" w:rsidRDefault="00E63FDD">
      <w:pPr>
        <w:pStyle w:val="normal0"/>
      </w:pPr>
      <w:r>
        <w:t>D_310_2        -0.0160      0.494     -0.032      0.974        -0.985     0.953</w:t>
      </w:r>
    </w:p>
    <w:p w14:paraId="1FBB5164" w14:textId="77777777" w:rsidR="00BA4D93" w:rsidRDefault="00E63FDD">
      <w:pPr>
        <w:pStyle w:val="normal0"/>
      </w:pPr>
      <w:r>
        <w:t>D_310_3         0.3281      0.47</w:t>
      </w:r>
      <w:r>
        <w:t>1      0.697      0.486        -0.594     1.250</w:t>
      </w:r>
    </w:p>
    <w:p w14:paraId="702E1B4D" w14:textId="77777777" w:rsidR="00BA4D93" w:rsidRDefault="00E63FDD">
      <w:pPr>
        <w:pStyle w:val="normal0"/>
      </w:pPr>
      <w:r>
        <w:t>D_310_4        -1.4096      1.092     -1.291      0.197        -3.549     0.730</w:t>
      </w:r>
    </w:p>
    <w:p w14:paraId="33DA5F18" w14:textId="77777777" w:rsidR="00BA4D93" w:rsidRDefault="00E63FDD">
      <w:pPr>
        <w:pStyle w:val="normal0"/>
      </w:pPr>
      <w:r>
        <w:t>D_310_5        -0.1285      0.653     -0.197      0.844        -1.408     1.151</w:t>
      </w:r>
    </w:p>
    <w:p w14:paraId="5B7EFAF4" w14:textId="77777777" w:rsidR="00BA4D93" w:rsidRDefault="00E63FDD">
      <w:pPr>
        <w:pStyle w:val="normal0"/>
      </w:pPr>
      <w:r>
        <w:t xml:space="preserve">D_310_6        -0.4020      0.268     -1.500    </w:t>
      </w:r>
      <w:r>
        <w:t xml:space="preserve">  0.134        -0.927     0.123</w:t>
      </w:r>
    </w:p>
    <w:p w14:paraId="316E3750" w14:textId="77777777" w:rsidR="00BA4D93" w:rsidRDefault="00E63FDD">
      <w:pPr>
        <w:pStyle w:val="normal0"/>
      </w:pPr>
      <w:r>
        <w:t>D_450_2         0.2495      0.964      0.259      0.796        -1.640     2.139</w:t>
      </w:r>
    </w:p>
    <w:p w14:paraId="6C4CB547" w14:textId="77777777" w:rsidR="00BA4D93" w:rsidRDefault="00E63FDD">
      <w:pPr>
        <w:pStyle w:val="normal0"/>
      </w:pPr>
      <w:r>
        <w:t>D_450_3        -0.1668      0.974     -0.171      0.864        -2.077     1.743</w:t>
      </w:r>
    </w:p>
    <w:p w14:paraId="55D34DFE" w14:textId="77777777" w:rsidR="00BA4D93" w:rsidRDefault="00E63FDD">
      <w:pPr>
        <w:pStyle w:val="normal0"/>
      </w:pPr>
      <w:r>
        <w:t>D_450_4        -0.2589      0.989     -0.262      0.793        -</w:t>
      </w:r>
      <w:r>
        <w:t>2.197     1.679</w:t>
      </w:r>
    </w:p>
    <w:p w14:paraId="2663E403" w14:textId="77777777" w:rsidR="00BA4D93" w:rsidRDefault="00E63FDD">
      <w:pPr>
        <w:pStyle w:val="normal0"/>
      </w:pPr>
      <w:r>
        <w:t>D_450_5        -0.0410      0.963     -0.043      0.966        -1.929     1.847</w:t>
      </w:r>
    </w:p>
    <w:p w14:paraId="612F1FA7" w14:textId="77777777" w:rsidR="00BA4D93" w:rsidRDefault="00E63FDD">
      <w:pPr>
        <w:pStyle w:val="normal0"/>
      </w:pPr>
      <w:r>
        <w:t>D_450_6         0.4523      1.741      0.260      0.795        -2.960     3.864</w:t>
      </w:r>
    </w:p>
    <w:p w14:paraId="67DE3E54" w14:textId="77777777" w:rsidR="00BA4D93" w:rsidRDefault="00E63FDD">
      <w:pPr>
        <w:pStyle w:val="normal0"/>
      </w:pPr>
      <w:r>
        <w:t>===============================================================================</w:t>
      </w:r>
    </w:p>
    <w:p w14:paraId="540A1599" w14:textId="77777777" w:rsidR="00BA4D93" w:rsidRDefault="00BA4D93">
      <w:pPr>
        <w:pStyle w:val="normal0"/>
      </w:pPr>
    </w:p>
    <w:p w14:paraId="21EB7CCE" w14:textId="77777777" w:rsidR="00BA4D93" w:rsidRDefault="00BA4D93">
      <w:pPr>
        <w:pStyle w:val="normal0"/>
      </w:pPr>
    </w:p>
    <w:p w14:paraId="621FA5BA" w14:textId="77777777" w:rsidR="00BA4D93" w:rsidRDefault="00BA4D93">
      <w:pPr>
        <w:pStyle w:val="normal0"/>
      </w:pPr>
    </w:p>
    <w:p w14:paraId="7325C7EE" w14:textId="77777777" w:rsidR="00BA4D93" w:rsidRDefault="00BA4D93">
      <w:pPr>
        <w:pStyle w:val="normal0"/>
      </w:pPr>
    </w:p>
    <w:p w14:paraId="0B73DCDE" w14:textId="77777777" w:rsidR="00BA4D93" w:rsidRDefault="00BA4D93">
      <w:pPr>
        <w:pStyle w:val="normal0"/>
      </w:pPr>
    </w:p>
    <w:p w14:paraId="76ECD73C" w14:textId="77777777" w:rsidR="00BA4D93" w:rsidRDefault="00E63FDD">
      <w:pPr>
        <w:pStyle w:val="normal0"/>
      </w:pPr>
      <w:r>
        <w:lastRenderedPageBreak/>
        <w:t>-----------------------------------------------------------------</w:t>
      </w:r>
    </w:p>
    <w:p w14:paraId="770A078A" w14:textId="77777777" w:rsidR="00BA4D93" w:rsidRDefault="00E63FDD">
      <w:pPr>
        <w:pStyle w:val="normal0"/>
      </w:pPr>
      <w:r>
        <w:rPr>
          <w:b/>
        </w:rPr>
        <w:t>LOGIT where Treatment is Tariff = A, Stimulus = 3</w:t>
      </w:r>
    </w:p>
    <w:p w14:paraId="56D024F4" w14:textId="77777777" w:rsidR="00BA4D93" w:rsidRDefault="00E63FDD">
      <w:pPr>
        <w:pStyle w:val="normal0"/>
      </w:pPr>
      <w:r>
        <w:t>-----------------------------------------------------------------</w:t>
      </w:r>
    </w:p>
    <w:p w14:paraId="0A268D2B" w14:textId="77777777" w:rsidR="00BA4D93" w:rsidRDefault="00BA4D93">
      <w:pPr>
        <w:pStyle w:val="normal0"/>
      </w:pPr>
    </w:p>
    <w:p w14:paraId="04026D03" w14:textId="77777777" w:rsidR="00BA4D93" w:rsidRDefault="00BA4D93">
      <w:pPr>
        <w:pStyle w:val="normal0"/>
      </w:pPr>
    </w:p>
    <w:p w14:paraId="6C1CBD04" w14:textId="77777777" w:rsidR="00BA4D93" w:rsidRDefault="00BA4D93">
      <w:pPr>
        <w:pStyle w:val="normal0"/>
      </w:pPr>
    </w:p>
    <w:p w14:paraId="258C33BF" w14:textId="77777777" w:rsidR="00BA4D93" w:rsidRDefault="00E63FDD">
      <w:pPr>
        <w:pStyle w:val="normal0"/>
      </w:pPr>
      <w:r>
        <w:t>-----------------------------------------------------------------</w:t>
      </w:r>
    </w:p>
    <w:p w14:paraId="0EA9F271" w14:textId="77777777" w:rsidR="00BA4D93" w:rsidRDefault="00BA4D93">
      <w:pPr>
        <w:pStyle w:val="normal0"/>
      </w:pPr>
    </w:p>
    <w:p w14:paraId="28C69A8A" w14:textId="77777777" w:rsidR="00BA4D93" w:rsidRDefault="00E63FDD">
      <w:pPr>
        <w:pStyle w:val="normal0"/>
      </w:pPr>
      <w:r>
        <w:t>Perfect Separation produced by ['D_450_6']. Removed.</w:t>
      </w:r>
    </w:p>
    <w:p w14:paraId="66237087" w14:textId="77777777" w:rsidR="00BA4D93" w:rsidRDefault="00BA4D93">
      <w:pPr>
        <w:pStyle w:val="normal0"/>
      </w:pPr>
    </w:p>
    <w:p w14:paraId="78A0E76C" w14:textId="77777777" w:rsidR="00BA4D93" w:rsidRDefault="00E63FDD">
      <w:pPr>
        <w:pStyle w:val="normal0"/>
      </w:pPr>
      <w:r>
        <w:t>-----------------------------------------------------------------</w:t>
      </w:r>
    </w:p>
    <w:p w14:paraId="4FDB0827" w14:textId="77777777" w:rsidR="00BA4D93" w:rsidRDefault="00BA4D93">
      <w:pPr>
        <w:pStyle w:val="normal0"/>
      </w:pPr>
    </w:p>
    <w:p w14:paraId="20D4ABFE" w14:textId="77777777" w:rsidR="00BA4D93" w:rsidRDefault="00BA4D93">
      <w:pPr>
        <w:pStyle w:val="normal0"/>
      </w:pPr>
    </w:p>
    <w:p w14:paraId="19D6F15D" w14:textId="77777777" w:rsidR="00BA4D93" w:rsidRDefault="00BA4D93">
      <w:pPr>
        <w:pStyle w:val="normal0"/>
      </w:pPr>
    </w:p>
    <w:p w14:paraId="65F63834" w14:textId="77777777" w:rsidR="00BA4D93" w:rsidRDefault="00E63FDD">
      <w:pPr>
        <w:pStyle w:val="normal0"/>
      </w:pPr>
      <w:r>
        <w:t>Optimization terminated successfully.</w:t>
      </w:r>
    </w:p>
    <w:p w14:paraId="31D6FE4E" w14:textId="77777777" w:rsidR="00BA4D93" w:rsidRDefault="00E63FDD">
      <w:pPr>
        <w:pStyle w:val="normal0"/>
      </w:pPr>
      <w:r>
        <w:t xml:space="preserve">         Current function value: 0.596821</w:t>
      </w:r>
    </w:p>
    <w:p w14:paraId="1FE6C0E4" w14:textId="77777777" w:rsidR="00BA4D93" w:rsidRDefault="00E63FDD">
      <w:pPr>
        <w:pStyle w:val="normal0"/>
      </w:pPr>
      <w:r>
        <w:t xml:space="preserve">         Iterations 5</w:t>
      </w:r>
    </w:p>
    <w:p w14:paraId="7282BA66" w14:textId="77777777" w:rsidR="00BA4D93" w:rsidRDefault="00E63FDD">
      <w:pPr>
        <w:pStyle w:val="normal0"/>
      </w:pPr>
      <w:r>
        <w:t xml:space="preserve">                           </w:t>
      </w:r>
      <w:proofErr w:type="spellStart"/>
      <w:r>
        <w:t>Log</w:t>
      </w:r>
      <w:r>
        <w:t>it</w:t>
      </w:r>
      <w:proofErr w:type="spellEnd"/>
      <w:r>
        <w:t xml:space="preserve"> Regression Results                           </w:t>
      </w:r>
    </w:p>
    <w:p w14:paraId="1C35D783" w14:textId="77777777" w:rsidR="00BA4D93" w:rsidRDefault="00E63FDD">
      <w:pPr>
        <w:pStyle w:val="normal0"/>
      </w:pPr>
      <w:r>
        <w:t>==============================================================================</w:t>
      </w:r>
    </w:p>
    <w:p w14:paraId="58998B30" w14:textId="77777777" w:rsidR="00BA4D93" w:rsidRDefault="00E63FDD">
      <w:pPr>
        <w:pStyle w:val="normal0"/>
      </w:pPr>
      <w:r>
        <w:t>Dep. Variable</w:t>
      </w:r>
      <w:proofErr w:type="gramStart"/>
      <w:r>
        <w:t>:                      T</w:t>
      </w:r>
      <w:proofErr w:type="gramEnd"/>
      <w:r>
        <w:t xml:space="preserve">   No. Observations:                  363</w:t>
      </w:r>
    </w:p>
    <w:p w14:paraId="157D9F09" w14:textId="77777777" w:rsidR="00BA4D93" w:rsidRDefault="00E63FDD">
      <w:pPr>
        <w:pStyle w:val="normal0"/>
      </w:pPr>
      <w:r>
        <w:t xml:space="preserve">Model:                          </w:t>
      </w:r>
      <w:proofErr w:type="spellStart"/>
      <w:r>
        <w:t>Logit</w:t>
      </w:r>
      <w:proofErr w:type="spellEnd"/>
      <w:r>
        <w:t xml:space="preserve">   </w:t>
      </w:r>
      <w:proofErr w:type="spellStart"/>
      <w:r>
        <w:t>Df</w:t>
      </w:r>
      <w:proofErr w:type="spellEnd"/>
      <w:r>
        <w:t xml:space="preserve"> Residu</w:t>
      </w:r>
      <w:r>
        <w:t>als</w:t>
      </w:r>
      <w:proofErr w:type="gramStart"/>
      <w:r>
        <w:t>:                      345</w:t>
      </w:r>
      <w:proofErr w:type="gramEnd"/>
    </w:p>
    <w:p w14:paraId="0F4AD3A5" w14:textId="77777777" w:rsidR="00BA4D93" w:rsidRDefault="00E63FDD">
      <w:pPr>
        <w:pStyle w:val="normal0"/>
      </w:pPr>
      <w:r>
        <w:t xml:space="preserve">Method:                           MLE   </w:t>
      </w:r>
      <w:proofErr w:type="spellStart"/>
      <w:r>
        <w:t>Df</w:t>
      </w:r>
      <w:proofErr w:type="spellEnd"/>
      <w:r>
        <w:t xml:space="preserve"> Model</w:t>
      </w:r>
      <w:proofErr w:type="gramStart"/>
      <w:r>
        <w:t>:                           17</w:t>
      </w:r>
      <w:proofErr w:type="gramEnd"/>
    </w:p>
    <w:p w14:paraId="44A61D55" w14:textId="77777777" w:rsidR="00BA4D93" w:rsidRDefault="00E63FDD">
      <w:pPr>
        <w:pStyle w:val="normal0"/>
      </w:pPr>
      <w:r>
        <w:t>Date:                Tue, 07 Apr 2015   Pseudo R-</w:t>
      </w:r>
      <w:proofErr w:type="spellStart"/>
      <w:r>
        <w:t>squ</w:t>
      </w:r>
      <w:proofErr w:type="spellEnd"/>
      <w:proofErr w:type="gramStart"/>
      <w:r>
        <w:t>.:</w:t>
      </w:r>
      <w:proofErr w:type="gramEnd"/>
      <w:r>
        <w:t xml:space="preserve">                 0.03416</w:t>
      </w:r>
    </w:p>
    <w:p w14:paraId="33C02F27" w14:textId="77777777" w:rsidR="00BA4D93" w:rsidRDefault="00E63FDD">
      <w:pPr>
        <w:pStyle w:val="normal0"/>
      </w:pPr>
      <w:r>
        <w:t>Time:                        16:59:48   Log-Likelihood:                -216.65</w:t>
      </w:r>
    </w:p>
    <w:p w14:paraId="6EDDCCDF" w14:textId="77777777" w:rsidR="00BA4D93" w:rsidRDefault="00E63FDD">
      <w:pPr>
        <w:pStyle w:val="normal0"/>
      </w:pPr>
      <w:proofErr w:type="gramStart"/>
      <w:r>
        <w:t>converged</w:t>
      </w:r>
      <w:proofErr w:type="gramEnd"/>
      <w:r>
        <w:t>:                       True   LL-Null:                       -224.31</w:t>
      </w:r>
    </w:p>
    <w:p w14:paraId="4E0981D2" w14:textId="77777777" w:rsidR="00BA4D93" w:rsidRDefault="00E63FDD">
      <w:pPr>
        <w:pStyle w:val="normal0"/>
      </w:pPr>
      <w:r>
        <w:t xml:space="preserve">                                        LLR p-value</w:t>
      </w:r>
      <w:proofErr w:type="gramStart"/>
      <w:r>
        <w:t>:                    0.5722</w:t>
      </w:r>
      <w:proofErr w:type="gramEnd"/>
    </w:p>
    <w:p w14:paraId="5DC6240A" w14:textId="77777777" w:rsidR="00BA4D93" w:rsidRDefault="00E63FDD">
      <w:pPr>
        <w:pStyle w:val="normal0"/>
      </w:pPr>
      <w:r>
        <w:t>===================</w:t>
      </w:r>
      <w:r>
        <w:t>============================================================</w:t>
      </w:r>
    </w:p>
    <w:p w14:paraId="156169CE" w14:textId="77777777" w:rsidR="00BA4D93" w:rsidRDefault="00E63FDD">
      <w:pPr>
        <w:pStyle w:val="normal0"/>
      </w:pPr>
      <w:r>
        <w:t xml:space="preserve">                  </w:t>
      </w:r>
      <w:proofErr w:type="spellStart"/>
      <w:proofErr w:type="gramStart"/>
      <w:r>
        <w:t>coef</w:t>
      </w:r>
      <w:proofErr w:type="spellEnd"/>
      <w:proofErr w:type="gramEnd"/>
      <w:r>
        <w:t xml:space="preserve">    </w:t>
      </w:r>
      <w:proofErr w:type="spellStart"/>
      <w:r>
        <w:t>std</w:t>
      </w:r>
      <w:proofErr w:type="spellEnd"/>
      <w:r>
        <w:t xml:space="preserve"> err          z      P&gt;|z|      [95.0% Conf. Int.]</w:t>
      </w:r>
    </w:p>
    <w:p w14:paraId="5524B2F7" w14:textId="77777777" w:rsidR="00BA4D93" w:rsidRDefault="00E63FDD">
      <w:pPr>
        <w:pStyle w:val="normal0"/>
      </w:pPr>
      <w:r>
        <w:t>-------------------------------------------------------------------------------</w:t>
      </w:r>
    </w:p>
    <w:p w14:paraId="7BF2913B" w14:textId="77777777" w:rsidR="00BA4D93" w:rsidRDefault="00E63FDD">
      <w:pPr>
        <w:pStyle w:val="normal0"/>
      </w:pPr>
      <w:proofErr w:type="spellStart"/>
      <w:proofErr w:type="gramStart"/>
      <w:r>
        <w:t>const</w:t>
      </w:r>
      <w:proofErr w:type="spellEnd"/>
      <w:proofErr w:type="gramEnd"/>
      <w:r>
        <w:t xml:space="preserve">          -0.2385      0.843  </w:t>
      </w:r>
      <w:r>
        <w:t xml:space="preserve">   -0.283      0.777        -1.891     1.414</w:t>
      </w:r>
    </w:p>
    <w:p w14:paraId="23BA8D08" w14:textId="77777777" w:rsidR="00BA4D93" w:rsidRDefault="00E63FDD">
      <w:pPr>
        <w:pStyle w:val="normal0"/>
      </w:pPr>
      <w:proofErr w:type="gramStart"/>
      <w:r>
        <w:t>kwh</w:t>
      </w:r>
      <w:proofErr w:type="gramEnd"/>
      <w:r>
        <w:t>_2009_07     0.0022      0.003      0.797      0.425        -0.003     0.008</w:t>
      </w:r>
    </w:p>
    <w:p w14:paraId="46C1247A" w14:textId="77777777" w:rsidR="00BA4D93" w:rsidRDefault="00E63FDD">
      <w:pPr>
        <w:pStyle w:val="normal0"/>
      </w:pPr>
      <w:proofErr w:type="gramStart"/>
      <w:r>
        <w:t>kwh</w:t>
      </w:r>
      <w:proofErr w:type="gramEnd"/>
      <w:r>
        <w:t>_2009_08    -0.0024      0.002     -1.177      0.239        -0.006     0.002</w:t>
      </w:r>
    </w:p>
    <w:p w14:paraId="7AA13B7A" w14:textId="77777777" w:rsidR="00BA4D93" w:rsidRDefault="00E63FDD">
      <w:pPr>
        <w:pStyle w:val="normal0"/>
      </w:pPr>
      <w:proofErr w:type="gramStart"/>
      <w:r>
        <w:t>kwh</w:t>
      </w:r>
      <w:proofErr w:type="gramEnd"/>
      <w:r>
        <w:t>_2009_09     0.0015      0.003      0.532      0</w:t>
      </w:r>
      <w:r>
        <w:t>.594        -0.004     0.007</w:t>
      </w:r>
    </w:p>
    <w:p w14:paraId="1673AB63" w14:textId="77777777" w:rsidR="00BA4D93" w:rsidRDefault="00E63FDD">
      <w:pPr>
        <w:pStyle w:val="normal0"/>
      </w:pPr>
      <w:proofErr w:type="gramStart"/>
      <w:r>
        <w:t>kwh</w:t>
      </w:r>
      <w:proofErr w:type="gramEnd"/>
      <w:r>
        <w:t>_2009_10     0.0012      0.003      0.398      0.691        -0.005     0.007</w:t>
      </w:r>
    </w:p>
    <w:p w14:paraId="6E82B660" w14:textId="77777777" w:rsidR="00BA4D93" w:rsidRDefault="00E63FDD">
      <w:pPr>
        <w:pStyle w:val="normal0"/>
      </w:pPr>
      <w:proofErr w:type="gramStart"/>
      <w:r>
        <w:t>kwh</w:t>
      </w:r>
      <w:proofErr w:type="gramEnd"/>
      <w:r>
        <w:t>_2009_11     0.0015      0.002      0.632      0.527        -0.003     0.006</w:t>
      </w:r>
    </w:p>
    <w:p w14:paraId="279B70AB" w14:textId="77777777" w:rsidR="00BA4D93" w:rsidRDefault="00E63FDD">
      <w:pPr>
        <w:pStyle w:val="normal0"/>
      </w:pPr>
      <w:proofErr w:type="gramStart"/>
      <w:r>
        <w:t>kwh</w:t>
      </w:r>
      <w:proofErr w:type="gramEnd"/>
      <w:r>
        <w:t>_2009_12    -0.0023      0.002     -1.544      0.123        -0.005     0.001</w:t>
      </w:r>
    </w:p>
    <w:p w14:paraId="113E2A43" w14:textId="77777777" w:rsidR="00BA4D93" w:rsidRDefault="00E63FDD">
      <w:pPr>
        <w:pStyle w:val="normal0"/>
      </w:pPr>
      <w:r>
        <w:t>D_200_2        -0.0224      0.238     -0.094      0.925        -0.490     0.445</w:t>
      </w:r>
    </w:p>
    <w:p w14:paraId="18E81386" w14:textId="77777777" w:rsidR="00BA4D93" w:rsidRDefault="00E63FDD">
      <w:pPr>
        <w:pStyle w:val="normal0"/>
      </w:pPr>
      <w:r>
        <w:t>D_310_2         0.6585      0.463      1.422      0.155        -0.249     1.566</w:t>
      </w:r>
    </w:p>
    <w:p w14:paraId="1A41C496" w14:textId="77777777" w:rsidR="00BA4D93" w:rsidRDefault="00E63FDD">
      <w:pPr>
        <w:pStyle w:val="normal0"/>
      </w:pPr>
      <w:r>
        <w:t xml:space="preserve">D_310_3         </w:t>
      </w:r>
      <w:r>
        <w:t>0.5607      0.465      1.205      0.228        -0.351     1.473</w:t>
      </w:r>
    </w:p>
    <w:p w14:paraId="681F7E37" w14:textId="77777777" w:rsidR="00BA4D93" w:rsidRDefault="00E63FDD">
      <w:pPr>
        <w:pStyle w:val="normal0"/>
      </w:pPr>
      <w:r>
        <w:t>D_310_4         0.9518      0.544      1.750      0.080        -0.114     2.018</w:t>
      </w:r>
    </w:p>
    <w:p w14:paraId="1B39E803" w14:textId="77777777" w:rsidR="00BA4D93" w:rsidRDefault="00E63FDD">
      <w:pPr>
        <w:pStyle w:val="normal0"/>
      </w:pPr>
      <w:r>
        <w:lastRenderedPageBreak/>
        <w:t>D_310_5        -0.2311      0.720     -0.321      0.748        -1.643     1.181</w:t>
      </w:r>
    </w:p>
    <w:p w14:paraId="17868160" w14:textId="77777777" w:rsidR="00BA4D93" w:rsidRDefault="00E63FDD">
      <w:pPr>
        <w:pStyle w:val="normal0"/>
      </w:pPr>
      <w:r>
        <w:t>D_310_6        -0.2487      0.28</w:t>
      </w:r>
      <w:r>
        <w:t>2     -0.881      0.378        -0.802     0.305</w:t>
      </w:r>
    </w:p>
    <w:p w14:paraId="1E1E01E4" w14:textId="77777777" w:rsidR="00BA4D93" w:rsidRDefault="00E63FDD">
      <w:pPr>
        <w:pStyle w:val="normal0"/>
      </w:pPr>
      <w:r>
        <w:t>D_310_7        -0.5893      1.140     -0.517      0.605        -2.823     1.645</w:t>
      </w:r>
    </w:p>
    <w:p w14:paraId="003B3C48" w14:textId="77777777" w:rsidR="00BA4D93" w:rsidRDefault="00E63FDD">
      <w:pPr>
        <w:pStyle w:val="normal0"/>
      </w:pPr>
      <w:r>
        <w:t>D_450_2        -0.7099      0.838     -0.847      0.397        -2.352     0.932</w:t>
      </w:r>
    </w:p>
    <w:p w14:paraId="7B844F53" w14:textId="77777777" w:rsidR="00BA4D93" w:rsidRDefault="00E63FDD">
      <w:pPr>
        <w:pStyle w:val="normal0"/>
      </w:pPr>
      <w:r>
        <w:t xml:space="preserve">D_450_3        -0.5228      0.848     -0.617    </w:t>
      </w:r>
      <w:r>
        <w:t xml:space="preserve">  0.537        -2.184     1.139</w:t>
      </w:r>
    </w:p>
    <w:p w14:paraId="1DE413B3" w14:textId="77777777" w:rsidR="00BA4D93" w:rsidRDefault="00E63FDD">
      <w:pPr>
        <w:pStyle w:val="normal0"/>
      </w:pPr>
      <w:r>
        <w:t>D_450_4        -0.7480      0.861     -0.869      0.385        -2.436     0.940</w:t>
      </w:r>
    </w:p>
    <w:p w14:paraId="51D47525" w14:textId="77777777" w:rsidR="00BA4D93" w:rsidRDefault="00E63FDD">
      <w:pPr>
        <w:pStyle w:val="normal0"/>
      </w:pPr>
      <w:r>
        <w:t>D_450_5        -0.7951      0.845     -0.941      0.347        -2.452     0.862</w:t>
      </w:r>
    </w:p>
    <w:p w14:paraId="5E9EF258" w14:textId="77777777" w:rsidR="00BA4D93" w:rsidRDefault="00E63FDD">
      <w:pPr>
        <w:pStyle w:val="normal0"/>
      </w:pPr>
      <w:r>
        <w:t>================================================================</w:t>
      </w:r>
      <w:r>
        <w:t>===============</w:t>
      </w:r>
    </w:p>
    <w:p w14:paraId="12C3F502" w14:textId="77777777" w:rsidR="00BA4D93" w:rsidRDefault="00BA4D93">
      <w:pPr>
        <w:pStyle w:val="normal0"/>
      </w:pPr>
    </w:p>
    <w:p w14:paraId="029B1BCE" w14:textId="77777777" w:rsidR="00BA4D93" w:rsidRDefault="00BA4D93">
      <w:pPr>
        <w:pStyle w:val="normal0"/>
      </w:pPr>
    </w:p>
    <w:p w14:paraId="13866BA8" w14:textId="77777777" w:rsidR="00BA4D93" w:rsidRDefault="00BA4D93">
      <w:pPr>
        <w:pStyle w:val="normal0"/>
      </w:pPr>
    </w:p>
    <w:p w14:paraId="26DCB9E4" w14:textId="77777777" w:rsidR="00BA4D93" w:rsidRDefault="00BA4D93">
      <w:pPr>
        <w:pStyle w:val="normal0"/>
      </w:pPr>
    </w:p>
    <w:p w14:paraId="7CD43099" w14:textId="77777777" w:rsidR="00BA4D93" w:rsidRDefault="00BA4D93">
      <w:pPr>
        <w:pStyle w:val="normal0"/>
      </w:pPr>
    </w:p>
    <w:p w14:paraId="73595670" w14:textId="77777777" w:rsidR="00BA4D93" w:rsidRDefault="00E63FDD">
      <w:pPr>
        <w:pStyle w:val="normal0"/>
      </w:pPr>
      <w:r>
        <w:t>-----------------------------------------------------------------</w:t>
      </w:r>
    </w:p>
    <w:p w14:paraId="45560671" w14:textId="77777777" w:rsidR="00BA4D93" w:rsidRDefault="00E63FDD">
      <w:pPr>
        <w:pStyle w:val="normal0"/>
      </w:pPr>
      <w:r>
        <w:rPr>
          <w:b/>
        </w:rPr>
        <w:t>LOGIT where Treatment is Tariff = B, Stimulus = 1</w:t>
      </w:r>
    </w:p>
    <w:p w14:paraId="1041EB5B" w14:textId="77777777" w:rsidR="00BA4D93" w:rsidRDefault="00E63FDD">
      <w:pPr>
        <w:pStyle w:val="normal0"/>
      </w:pPr>
      <w:r>
        <w:t>-----------------------------------------------------------------</w:t>
      </w:r>
    </w:p>
    <w:p w14:paraId="4BEEAE6A" w14:textId="77777777" w:rsidR="00BA4D93" w:rsidRDefault="00BA4D93">
      <w:pPr>
        <w:pStyle w:val="normal0"/>
      </w:pPr>
    </w:p>
    <w:p w14:paraId="1EA606BB" w14:textId="77777777" w:rsidR="00BA4D93" w:rsidRDefault="00BA4D93">
      <w:pPr>
        <w:pStyle w:val="normal0"/>
      </w:pPr>
    </w:p>
    <w:p w14:paraId="625CEED3" w14:textId="77777777" w:rsidR="00BA4D93" w:rsidRDefault="00BA4D93">
      <w:pPr>
        <w:pStyle w:val="normal0"/>
      </w:pPr>
    </w:p>
    <w:p w14:paraId="22430C04" w14:textId="77777777" w:rsidR="00BA4D93" w:rsidRDefault="00E63FDD">
      <w:pPr>
        <w:pStyle w:val="normal0"/>
      </w:pPr>
      <w:r>
        <w:t>-----------------------------------------------------------------</w:t>
      </w:r>
    </w:p>
    <w:p w14:paraId="0130B67F" w14:textId="77777777" w:rsidR="00BA4D93" w:rsidRDefault="00BA4D93">
      <w:pPr>
        <w:pStyle w:val="normal0"/>
      </w:pPr>
    </w:p>
    <w:p w14:paraId="44D5CCBA" w14:textId="77777777" w:rsidR="00BA4D93" w:rsidRDefault="00E63FDD">
      <w:pPr>
        <w:pStyle w:val="normal0"/>
      </w:pPr>
      <w:r>
        <w:t>Perfect Separation produced by ['D_310_5', 'D_450_6']. Removed.</w:t>
      </w:r>
    </w:p>
    <w:p w14:paraId="591BC3F3" w14:textId="77777777" w:rsidR="00BA4D93" w:rsidRDefault="00BA4D93">
      <w:pPr>
        <w:pStyle w:val="normal0"/>
      </w:pPr>
    </w:p>
    <w:p w14:paraId="1939386B" w14:textId="77777777" w:rsidR="00BA4D93" w:rsidRDefault="00E63FDD">
      <w:pPr>
        <w:pStyle w:val="normal0"/>
      </w:pPr>
      <w:r>
        <w:t>-----------------------------------------------------------------</w:t>
      </w:r>
    </w:p>
    <w:p w14:paraId="43360D01" w14:textId="77777777" w:rsidR="00BA4D93" w:rsidRDefault="00BA4D93">
      <w:pPr>
        <w:pStyle w:val="normal0"/>
      </w:pPr>
    </w:p>
    <w:p w14:paraId="0B9DB8AE" w14:textId="77777777" w:rsidR="00BA4D93" w:rsidRDefault="00BA4D93">
      <w:pPr>
        <w:pStyle w:val="normal0"/>
      </w:pPr>
    </w:p>
    <w:p w14:paraId="3CC2B278" w14:textId="77777777" w:rsidR="00BA4D93" w:rsidRDefault="00BA4D93">
      <w:pPr>
        <w:pStyle w:val="normal0"/>
      </w:pPr>
    </w:p>
    <w:p w14:paraId="14457578" w14:textId="77777777" w:rsidR="00BA4D93" w:rsidRDefault="00E63FDD">
      <w:pPr>
        <w:pStyle w:val="normal0"/>
      </w:pPr>
      <w:r>
        <w:t>Optimization terminated successfully.</w:t>
      </w:r>
    </w:p>
    <w:p w14:paraId="47B84832" w14:textId="77777777" w:rsidR="00BA4D93" w:rsidRDefault="00E63FDD">
      <w:pPr>
        <w:pStyle w:val="normal0"/>
      </w:pPr>
      <w:r>
        <w:t xml:space="preserve">         Current </w:t>
      </w:r>
      <w:r>
        <w:t>function value: 0.405015</w:t>
      </w:r>
    </w:p>
    <w:p w14:paraId="03B68A92" w14:textId="77777777" w:rsidR="00BA4D93" w:rsidRDefault="00E63FDD">
      <w:pPr>
        <w:pStyle w:val="normal0"/>
      </w:pPr>
      <w:r>
        <w:t xml:space="preserve">         Iterations 6</w:t>
      </w:r>
    </w:p>
    <w:p w14:paraId="0CEEC5CE" w14:textId="77777777" w:rsidR="00BA4D93" w:rsidRDefault="00E63FDD">
      <w:pPr>
        <w:pStyle w:val="normal0"/>
      </w:pPr>
      <w:r>
        <w:t xml:space="preserve">                           </w:t>
      </w:r>
      <w:proofErr w:type="spellStart"/>
      <w:r>
        <w:t>Logit</w:t>
      </w:r>
      <w:proofErr w:type="spellEnd"/>
      <w:r>
        <w:t xml:space="preserve"> Regression Results                           </w:t>
      </w:r>
    </w:p>
    <w:p w14:paraId="3F271D3E" w14:textId="77777777" w:rsidR="00BA4D93" w:rsidRDefault="00E63FDD">
      <w:pPr>
        <w:pStyle w:val="normal0"/>
      </w:pPr>
      <w:r>
        <w:t>==============================================================================</w:t>
      </w:r>
    </w:p>
    <w:p w14:paraId="5A99B035" w14:textId="77777777" w:rsidR="00BA4D93" w:rsidRDefault="00E63FDD">
      <w:pPr>
        <w:pStyle w:val="normal0"/>
      </w:pPr>
      <w:r>
        <w:t>Dep. Variable</w:t>
      </w:r>
      <w:proofErr w:type="gramStart"/>
      <w:r>
        <w:t>:                      T</w:t>
      </w:r>
      <w:proofErr w:type="gramEnd"/>
      <w:r>
        <w:t xml:space="preserve">   No. Observa</w:t>
      </w:r>
      <w:r>
        <w:t>tions:                  286</w:t>
      </w:r>
    </w:p>
    <w:p w14:paraId="5509D58B" w14:textId="77777777" w:rsidR="00BA4D93" w:rsidRDefault="00E63FDD">
      <w:pPr>
        <w:pStyle w:val="normal0"/>
      </w:pPr>
      <w:r>
        <w:t xml:space="preserve">Model:                          </w:t>
      </w:r>
      <w:proofErr w:type="spellStart"/>
      <w:r>
        <w:t>Logit</w:t>
      </w:r>
      <w:proofErr w:type="spellEnd"/>
      <w:r>
        <w:t xml:space="preserve">   </w:t>
      </w:r>
      <w:proofErr w:type="spellStart"/>
      <w:r>
        <w:t>Df</w:t>
      </w:r>
      <w:proofErr w:type="spellEnd"/>
      <w:r>
        <w:t xml:space="preserve"> Residuals</w:t>
      </w:r>
      <w:proofErr w:type="gramStart"/>
      <w:r>
        <w:t>:                      269</w:t>
      </w:r>
      <w:proofErr w:type="gramEnd"/>
    </w:p>
    <w:p w14:paraId="75520BBC" w14:textId="77777777" w:rsidR="00BA4D93" w:rsidRDefault="00E63FDD">
      <w:pPr>
        <w:pStyle w:val="normal0"/>
      </w:pPr>
      <w:r>
        <w:t xml:space="preserve">Method:                           MLE   </w:t>
      </w:r>
      <w:proofErr w:type="spellStart"/>
      <w:r>
        <w:t>Df</w:t>
      </w:r>
      <w:proofErr w:type="spellEnd"/>
      <w:r>
        <w:t xml:space="preserve"> Model</w:t>
      </w:r>
      <w:proofErr w:type="gramStart"/>
      <w:r>
        <w:t>:                           16</w:t>
      </w:r>
      <w:proofErr w:type="gramEnd"/>
    </w:p>
    <w:p w14:paraId="67992E1F" w14:textId="77777777" w:rsidR="00BA4D93" w:rsidRDefault="00E63FDD">
      <w:pPr>
        <w:pStyle w:val="normal0"/>
      </w:pPr>
      <w:r>
        <w:t>Date:                Tue, 07 Apr 2015   Pseudo R-</w:t>
      </w:r>
      <w:proofErr w:type="spellStart"/>
      <w:r>
        <w:t>squ</w:t>
      </w:r>
      <w:proofErr w:type="spellEnd"/>
      <w:proofErr w:type="gramStart"/>
      <w:r>
        <w:t>.:</w:t>
      </w:r>
      <w:proofErr w:type="gramEnd"/>
      <w:r>
        <w:t xml:space="preserve">                </w:t>
      </w:r>
      <w:r>
        <w:t xml:space="preserve"> 0.04323</w:t>
      </w:r>
    </w:p>
    <w:p w14:paraId="7A8B3ACB" w14:textId="77777777" w:rsidR="00BA4D93" w:rsidRDefault="00E63FDD">
      <w:pPr>
        <w:pStyle w:val="normal0"/>
      </w:pPr>
      <w:r>
        <w:t>Time:                        16:59:48   Log-Likelihood:                -115.83</w:t>
      </w:r>
    </w:p>
    <w:p w14:paraId="4A5B6E4A" w14:textId="77777777" w:rsidR="00BA4D93" w:rsidRDefault="00E63FDD">
      <w:pPr>
        <w:pStyle w:val="normal0"/>
      </w:pPr>
      <w:proofErr w:type="gramStart"/>
      <w:r>
        <w:t>converged</w:t>
      </w:r>
      <w:proofErr w:type="gramEnd"/>
      <w:r>
        <w:t>:                       True   LL-Null:                       -121.07</w:t>
      </w:r>
    </w:p>
    <w:p w14:paraId="30A2E021" w14:textId="77777777" w:rsidR="00BA4D93" w:rsidRDefault="00E63FDD">
      <w:pPr>
        <w:pStyle w:val="normal0"/>
      </w:pPr>
      <w:r>
        <w:t xml:space="preserve">                                        LLR p-value</w:t>
      </w:r>
      <w:proofErr w:type="gramStart"/>
      <w:r>
        <w:t>:                    0.8411</w:t>
      </w:r>
      <w:proofErr w:type="gramEnd"/>
    </w:p>
    <w:p w14:paraId="737D2442" w14:textId="77777777" w:rsidR="00BA4D93" w:rsidRDefault="00E63FDD">
      <w:pPr>
        <w:pStyle w:val="normal0"/>
      </w:pPr>
      <w:r>
        <w:lastRenderedPageBreak/>
        <w:t>==========</w:t>
      </w:r>
      <w:r>
        <w:t>=====================================================================</w:t>
      </w:r>
    </w:p>
    <w:p w14:paraId="22E4E2C0" w14:textId="77777777" w:rsidR="00BA4D93" w:rsidRDefault="00E63FDD">
      <w:pPr>
        <w:pStyle w:val="normal0"/>
      </w:pPr>
      <w:r>
        <w:t xml:space="preserve">                  </w:t>
      </w:r>
      <w:proofErr w:type="spellStart"/>
      <w:proofErr w:type="gramStart"/>
      <w:r>
        <w:t>coef</w:t>
      </w:r>
      <w:proofErr w:type="spellEnd"/>
      <w:proofErr w:type="gramEnd"/>
      <w:r>
        <w:t xml:space="preserve">    </w:t>
      </w:r>
      <w:proofErr w:type="spellStart"/>
      <w:r>
        <w:t>std</w:t>
      </w:r>
      <w:proofErr w:type="spellEnd"/>
      <w:r>
        <w:t xml:space="preserve"> err          z      P&gt;|z|      [95.0% Conf. Int.]</w:t>
      </w:r>
    </w:p>
    <w:p w14:paraId="41DBB372" w14:textId="77777777" w:rsidR="00BA4D93" w:rsidRDefault="00E63FDD">
      <w:pPr>
        <w:pStyle w:val="normal0"/>
      </w:pPr>
      <w:r>
        <w:t>-------------------------------------------------------------------------------</w:t>
      </w:r>
    </w:p>
    <w:p w14:paraId="247FF222" w14:textId="77777777" w:rsidR="00BA4D93" w:rsidRDefault="00E63FDD">
      <w:pPr>
        <w:pStyle w:val="normal0"/>
      </w:pPr>
      <w:proofErr w:type="spellStart"/>
      <w:proofErr w:type="gramStart"/>
      <w:r>
        <w:t>const</w:t>
      </w:r>
      <w:proofErr w:type="spellEnd"/>
      <w:proofErr w:type="gramEnd"/>
      <w:r>
        <w:t xml:space="preserve">          -1.0672      1.238     -0.862      0.389        -3.494     1.360</w:t>
      </w:r>
    </w:p>
    <w:p w14:paraId="5B78D466" w14:textId="77777777" w:rsidR="00BA4D93" w:rsidRDefault="00E63FDD">
      <w:pPr>
        <w:pStyle w:val="normal0"/>
      </w:pPr>
      <w:proofErr w:type="gramStart"/>
      <w:r>
        <w:t>kwh</w:t>
      </w:r>
      <w:proofErr w:type="gramEnd"/>
      <w:r>
        <w:t>_2009_07    -0.0005      0.004     -0.124      0.902        -0.008     0.007</w:t>
      </w:r>
    </w:p>
    <w:p w14:paraId="457922EC" w14:textId="77777777" w:rsidR="00BA4D93" w:rsidRDefault="00E63FDD">
      <w:pPr>
        <w:pStyle w:val="normal0"/>
      </w:pPr>
      <w:proofErr w:type="gramStart"/>
      <w:r>
        <w:t>kwh</w:t>
      </w:r>
      <w:proofErr w:type="gramEnd"/>
      <w:r>
        <w:t>_2009_08    -0.0020      0.003     -0.669      0.504        -0.008     0.004</w:t>
      </w:r>
    </w:p>
    <w:p w14:paraId="533D97B7" w14:textId="77777777" w:rsidR="00BA4D93" w:rsidRDefault="00E63FDD">
      <w:pPr>
        <w:pStyle w:val="normal0"/>
      </w:pPr>
      <w:proofErr w:type="gramStart"/>
      <w:r>
        <w:t>kwh</w:t>
      </w:r>
      <w:proofErr w:type="gramEnd"/>
      <w:r>
        <w:t xml:space="preserve">_2009_09     </w:t>
      </w:r>
      <w:r>
        <w:t>0.0015      0.003      0.471      0.637        -0.005     0.008</w:t>
      </w:r>
    </w:p>
    <w:p w14:paraId="7CF23B77" w14:textId="77777777" w:rsidR="00BA4D93" w:rsidRDefault="00E63FDD">
      <w:pPr>
        <w:pStyle w:val="normal0"/>
      </w:pPr>
      <w:proofErr w:type="gramStart"/>
      <w:r>
        <w:t>kwh</w:t>
      </w:r>
      <w:proofErr w:type="gramEnd"/>
      <w:r>
        <w:t>_2009_10     0.0059      0.004      1.535      0.125        -0.002     0.013</w:t>
      </w:r>
    </w:p>
    <w:p w14:paraId="73E04B53" w14:textId="77777777" w:rsidR="00BA4D93" w:rsidRDefault="00E63FDD">
      <w:pPr>
        <w:pStyle w:val="normal0"/>
      </w:pPr>
      <w:proofErr w:type="gramStart"/>
      <w:r>
        <w:t>kwh</w:t>
      </w:r>
      <w:proofErr w:type="gramEnd"/>
      <w:r>
        <w:t>_2009_11    -0.0032      0.003     -0.926      0.355        -0.010     0.004</w:t>
      </w:r>
    </w:p>
    <w:p w14:paraId="7EB69C2B" w14:textId="77777777" w:rsidR="00BA4D93" w:rsidRDefault="00E63FDD">
      <w:pPr>
        <w:pStyle w:val="normal0"/>
      </w:pPr>
      <w:proofErr w:type="gramStart"/>
      <w:r>
        <w:t>kwh</w:t>
      </w:r>
      <w:proofErr w:type="gramEnd"/>
      <w:r>
        <w:t>_2009_12    -0.0012      0.00</w:t>
      </w:r>
      <w:r>
        <w:t>2     -0.565      0.572        -0.005     0.003</w:t>
      </w:r>
    </w:p>
    <w:p w14:paraId="3E9228EA" w14:textId="77777777" w:rsidR="00BA4D93" w:rsidRDefault="00E63FDD">
      <w:pPr>
        <w:pStyle w:val="normal0"/>
      </w:pPr>
      <w:r>
        <w:t>D_200_2        -0.1326      0.351     -0.378      0.705        -0.820     0.555</w:t>
      </w:r>
    </w:p>
    <w:p w14:paraId="08386643" w14:textId="77777777" w:rsidR="00BA4D93" w:rsidRDefault="00E63FDD">
      <w:pPr>
        <w:pStyle w:val="normal0"/>
      </w:pPr>
      <w:r>
        <w:t>D_310_2        -0.1888      0.786     -0.240      0.810        -1.729     1.352</w:t>
      </w:r>
    </w:p>
    <w:p w14:paraId="76B7D63A" w14:textId="77777777" w:rsidR="00BA4D93" w:rsidRDefault="00E63FDD">
      <w:pPr>
        <w:pStyle w:val="normal0"/>
      </w:pPr>
      <w:r>
        <w:t xml:space="preserve">D_310_3        -0.2039      0.816     -0.250    </w:t>
      </w:r>
      <w:r>
        <w:t xml:space="preserve">  0.803        -1.803     1.396</w:t>
      </w:r>
    </w:p>
    <w:p w14:paraId="05A270A0" w14:textId="77777777" w:rsidR="00BA4D93" w:rsidRDefault="00E63FDD">
      <w:pPr>
        <w:pStyle w:val="normal0"/>
      </w:pPr>
      <w:r>
        <w:t>D_310_4         0.4845      0.862      0.562      0.574        -1.206     2.175</w:t>
      </w:r>
    </w:p>
    <w:p w14:paraId="43C75FD9" w14:textId="77777777" w:rsidR="00BA4D93" w:rsidRDefault="00E63FDD">
      <w:pPr>
        <w:pStyle w:val="normal0"/>
      </w:pPr>
      <w:r>
        <w:t>D_310_6        -0.2596      0.406     -0.640      0.522        -1.055     0.536</w:t>
      </w:r>
    </w:p>
    <w:p w14:paraId="52B4EABD" w14:textId="77777777" w:rsidR="00BA4D93" w:rsidRDefault="00E63FDD">
      <w:pPr>
        <w:pStyle w:val="normal0"/>
      </w:pPr>
      <w:r>
        <w:t>D_310_7         0.4496      1.174      0.383      0.702        -</w:t>
      </w:r>
      <w:r>
        <w:t>1.850     2.750</w:t>
      </w:r>
    </w:p>
    <w:p w14:paraId="019E2583" w14:textId="77777777" w:rsidR="00BA4D93" w:rsidRDefault="00E63FDD">
      <w:pPr>
        <w:pStyle w:val="normal0"/>
      </w:pPr>
      <w:r>
        <w:t>D_450_2        -0.6103      1.231     -0.496      0.620        -3.024     1.803</w:t>
      </w:r>
    </w:p>
    <w:p w14:paraId="2B11C5B1" w14:textId="77777777" w:rsidR="00BA4D93" w:rsidRDefault="00E63FDD">
      <w:pPr>
        <w:pStyle w:val="normal0"/>
      </w:pPr>
      <w:r>
        <w:t>D_450_3        -0.5563      1.253     -0.444      0.657        -3.012     1.899</w:t>
      </w:r>
    </w:p>
    <w:p w14:paraId="63D9EC7E" w14:textId="77777777" w:rsidR="00BA4D93" w:rsidRDefault="00E63FDD">
      <w:pPr>
        <w:pStyle w:val="normal0"/>
      </w:pPr>
      <w:r>
        <w:t>D_450_4        -1.4116      1.323     -1.067      0.286        -4.005     1.182</w:t>
      </w:r>
    </w:p>
    <w:p w14:paraId="3A529745" w14:textId="77777777" w:rsidR="00BA4D93" w:rsidRDefault="00E63FDD">
      <w:pPr>
        <w:pStyle w:val="normal0"/>
      </w:pPr>
      <w:r>
        <w:t>D_450_5        -0.6807      1.236     -0.551      0.582        -3.104     1.742</w:t>
      </w:r>
    </w:p>
    <w:p w14:paraId="0D820D08" w14:textId="77777777" w:rsidR="00BA4D93" w:rsidRDefault="00E63FDD">
      <w:pPr>
        <w:pStyle w:val="normal0"/>
      </w:pPr>
      <w:r>
        <w:t>===============================================================================</w:t>
      </w:r>
    </w:p>
    <w:p w14:paraId="513AB303" w14:textId="77777777" w:rsidR="00BA4D93" w:rsidRDefault="00BA4D93">
      <w:pPr>
        <w:pStyle w:val="normal0"/>
      </w:pPr>
    </w:p>
    <w:p w14:paraId="53F26264" w14:textId="77777777" w:rsidR="00BA4D93" w:rsidRDefault="00BA4D93">
      <w:pPr>
        <w:pStyle w:val="normal0"/>
      </w:pPr>
    </w:p>
    <w:p w14:paraId="14B56A2D" w14:textId="77777777" w:rsidR="00BA4D93" w:rsidRDefault="00BA4D93">
      <w:pPr>
        <w:pStyle w:val="normal0"/>
      </w:pPr>
    </w:p>
    <w:p w14:paraId="0EB6FDA4" w14:textId="77777777" w:rsidR="00BA4D93" w:rsidRDefault="00BA4D93">
      <w:pPr>
        <w:pStyle w:val="normal0"/>
      </w:pPr>
    </w:p>
    <w:p w14:paraId="1D2D4663" w14:textId="77777777" w:rsidR="00BA4D93" w:rsidRDefault="00BA4D93">
      <w:pPr>
        <w:pStyle w:val="normal0"/>
      </w:pPr>
    </w:p>
    <w:p w14:paraId="6CF1F437" w14:textId="77777777" w:rsidR="00BA4D93" w:rsidRDefault="00E63FDD">
      <w:pPr>
        <w:pStyle w:val="normal0"/>
      </w:pPr>
      <w:r>
        <w:t>-----------------------------------------------------------------</w:t>
      </w:r>
    </w:p>
    <w:p w14:paraId="1932E149" w14:textId="77777777" w:rsidR="00BA4D93" w:rsidRDefault="00E63FDD">
      <w:pPr>
        <w:pStyle w:val="normal0"/>
      </w:pPr>
      <w:r>
        <w:rPr>
          <w:b/>
        </w:rPr>
        <w:t xml:space="preserve">LOGIT where Treatment is </w:t>
      </w:r>
      <w:r>
        <w:rPr>
          <w:b/>
        </w:rPr>
        <w:t>Tariff = B, Stimulus = 3</w:t>
      </w:r>
    </w:p>
    <w:p w14:paraId="4FF9785F" w14:textId="77777777" w:rsidR="00BA4D93" w:rsidRDefault="00E63FDD">
      <w:pPr>
        <w:pStyle w:val="normal0"/>
      </w:pPr>
      <w:r>
        <w:t>-----------------------------------------------------------------</w:t>
      </w:r>
    </w:p>
    <w:p w14:paraId="308BBFF6" w14:textId="77777777" w:rsidR="00BA4D93" w:rsidRDefault="00BA4D93">
      <w:pPr>
        <w:pStyle w:val="normal0"/>
      </w:pPr>
    </w:p>
    <w:p w14:paraId="7C5005F9" w14:textId="77777777" w:rsidR="00BA4D93" w:rsidRDefault="00BA4D93">
      <w:pPr>
        <w:pStyle w:val="normal0"/>
      </w:pPr>
    </w:p>
    <w:p w14:paraId="250217D8" w14:textId="77777777" w:rsidR="00BA4D93" w:rsidRDefault="00E63FDD">
      <w:pPr>
        <w:pStyle w:val="normal0"/>
      </w:pPr>
      <w:r>
        <w:t>-----------------------------------------------------------------</w:t>
      </w:r>
    </w:p>
    <w:p w14:paraId="5C599302" w14:textId="77777777" w:rsidR="00BA4D93" w:rsidRDefault="00BA4D93">
      <w:pPr>
        <w:pStyle w:val="normal0"/>
      </w:pPr>
    </w:p>
    <w:p w14:paraId="73698FE3" w14:textId="77777777" w:rsidR="00BA4D93" w:rsidRDefault="00E63FDD">
      <w:pPr>
        <w:pStyle w:val="normal0"/>
      </w:pPr>
      <w:r>
        <w:t>Perfect Separation produced by ['D_310_7', 'D_450_6']. Removed.</w:t>
      </w:r>
    </w:p>
    <w:p w14:paraId="33C1E157" w14:textId="77777777" w:rsidR="00BA4D93" w:rsidRDefault="00BA4D93">
      <w:pPr>
        <w:pStyle w:val="normal0"/>
      </w:pPr>
    </w:p>
    <w:p w14:paraId="2FEE9369" w14:textId="77777777" w:rsidR="00BA4D93" w:rsidRDefault="00E63FDD">
      <w:pPr>
        <w:pStyle w:val="normal0"/>
      </w:pPr>
      <w:r>
        <w:t>-----------------------------------------------------------------</w:t>
      </w:r>
    </w:p>
    <w:p w14:paraId="6E99DD96" w14:textId="77777777" w:rsidR="00BA4D93" w:rsidRDefault="00BA4D93">
      <w:pPr>
        <w:pStyle w:val="normal0"/>
      </w:pPr>
    </w:p>
    <w:p w14:paraId="1FD6B769" w14:textId="77777777" w:rsidR="00BA4D93" w:rsidRDefault="00E63FDD">
      <w:pPr>
        <w:pStyle w:val="normal0"/>
      </w:pPr>
      <w:r>
        <w:t>Perfect Separation produced by ['D_310_7', 'D_450_6']. Removed.</w:t>
      </w:r>
    </w:p>
    <w:p w14:paraId="0B46EAA0" w14:textId="77777777" w:rsidR="00BA4D93" w:rsidRDefault="00BA4D93">
      <w:pPr>
        <w:pStyle w:val="normal0"/>
      </w:pPr>
    </w:p>
    <w:p w14:paraId="3AA3A76F" w14:textId="77777777" w:rsidR="00BA4D93" w:rsidRDefault="00E63FDD">
      <w:pPr>
        <w:pStyle w:val="normal0"/>
      </w:pPr>
      <w:r>
        <w:t>-----------------------------------------------------------------</w:t>
      </w:r>
    </w:p>
    <w:p w14:paraId="335B26B7" w14:textId="77777777" w:rsidR="00BA4D93" w:rsidRDefault="00BA4D93">
      <w:pPr>
        <w:pStyle w:val="normal0"/>
      </w:pPr>
    </w:p>
    <w:p w14:paraId="4AE908B5" w14:textId="77777777" w:rsidR="00BA4D93" w:rsidRDefault="00BA4D93">
      <w:pPr>
        <w:pStyle w:val="normal0"/>
      </w:pPr>
    </w:p>
    <w:p w14:paraId="68FFD381" w14:textId="77777777" w:rsidR="00BA4D93" w:rsidRDefault="00BA4D93">
      <w:pPr>
        <w:pStyle w:val="normal0"/>
      </w:pPr>
    </w:p>
    <w:p w14:paraId="3961EE34" w14:textId="77777777" w:rsidR="00BA4D93" w:rsidRDefault="00E63FDD">
      <w:pPr>
        <w:pStyle w:val="normal0"/>
      </w:pPr>
      <w:r>
        <w:t>Optimization terminated successfully.</w:t>
      </w:r>
    </w:p>
    <w:p w14:paraId="7CFC21C5" w14:textId="77777777" w:rsidR="00BA4D93" w:rsidRDefault="00E63FDD">
      <w:pPr>
        <w:pStyle w:val="normal0"/>
      </w:pPr>
      <w:r>
        <w:t xml:space="preserve">         Current </w:t>
      </w:r>
      <w:r>
        <w:t>function value: 0.364274</w:t>
      </w:r>
    </w:p>
    <w:p w14:paraId="6FA87D72" w14:textId="77777777" w:rsidR="00BA4D93" w:rsidRDefault="00E63FDD">
      <w:pPr>
        <w:pStyle w:val="normal0"/>
      </w:pPr>
      <w:r>
        <w:t xml:space="preserve">         Iterations 7</w:t>
      </w:r>
    </w:p>
    <w:p w14:paraId="2DE17A6C" w14:textId="77777777" w:rsidR="00BA4D93" w:rsidRDefault="00E63FDD">
      <w:pPr>
        <w:pStyle w:val="normal0"/>
      </w:pPr>
      <w:r>
        <w:t xml:space="preserve">                           </w:t>
      </w:r>
      <w:proofErr w:type="spellStart"/>
      <w:r>
        <w:t>Logit</w:t>
      </w:r>
      <w:proofErr w:type="spellEnd"/>
      <w:r>
        <w:t xml:space="preserve"> Regression Results                           </w:t>
      </w:r>
    </w:p>
    <w:p w14:paraId="3E224C63" w14:textId="77777777" w:rsidR="00BA4D93" w:rsidRDefault="00E63FDD">
      <w:pPr>
        <w:pStyle w:val="normal0"/>
      </w:pPr>
      <w:r>
        <w:t>==============================================================================</w:t>
      </w:r>
    </w:p>
    <w:p w14:paraId="44D952EC" w14:textId="77777777" w:rsidR="00BA4D93" w:rsidRDefault="00E63FDD">
      <w:pPr>
        <w:pStyle w:val="normal0"/>
      </w:pPr>
      <w:r>
        <w:t>Dep. Variable</w:t>
      </w:r>
      <w:proofErr w:type="gramStart"/>
      <w:r>
        <w:t>:                      T</w:t>
      </w:r>
      <w:proofErr w:type="gramEnd"/>
      <w:r>
        <w:t xml:space="preserve">   No. Observa</w:t>
      </w:r>
      <w:r>
        <w:t>tions:                  285</w:t>
      </w:r>
    </w:p>
    <w:p w14:paraId="604F0338" w14:textId="77777777" w:rsidR="00BA4D93" w:rsidRDefault="00E63FDD">
      <w:pPr>
        <w:pStyle w:val="normal0"/>
      </w:pPr>
      <w:r>
        <w:t xml:space="preserve">Model:                          </w:t>
      </w:r>
      <w:proofErr w:type="spellStart"/>
      <w:r>
        <w:t>Logit</w:t>
      </w:r>
      <w:proofErr w:type="spellEnd"/>
      <w:r>
        <w:t xml:space="preserve">   </w:t>
      </w:r>
      <w:proofErr w:type="spellStart"/>
      <w:r>
        <w:t>Df</w:t>
      </w:r>
      <w:proofErr w:type="spellEnd"/>
      <w:r>
        <w:t xml:space="preserve"> Residuals</w:t>
      </w:r>
      <w:proofErr w:type="gramStart"/>
      <w:r>
        <w:t>:                      268</w:t>
      </w:r>
      <w:proofErr w:type="gramEnd"/>
    </w:p>
    <w:p w14:paraId="523B733A" w14:textId="77777777" w:rsidR="00BA4D93" w:rsidRDefault="00E63FDD">
      <w:pPr>
        <w:pStyle w:val="normal0"/>
      </w:pPr>
      <w:r>
        <w:t xml:space="preserve">Method:                           MLE   </w:t>
      </w:r>
      <w:proofErr w:type="spellStart"/>
      <w:r>
        <w:t>Df</w:t>
      </w:r>
      <w:proofErr w:type="spellEnd"/>
      <w:r>
        <w:t xml:space="preserve"> Model</w:t>
      </w:r>
      <w:proofErr w:type="gramStart"/>
      <w:r>
        <w:t>:                           16</w:t>
      </w:r>
      <w:proofErr w:type="gramEnd"/>
    </w:p>
    <w:p w14:paraId="4DC069E3" w14:textId="77777777" w:rsidR="00BA4D93" w:rsidRDefault="00E63FDD">
      <w:pPr>
        <w:pStyle w:val="normal0"/>
      </w:pPr>
      <w:r>
        <w:t>Date:                Tue, 07 Apr 2015   Pseudo R-</w:t>
      </w:r>
      <w:proofErr w:type="spellStart"/>
      <w:r>
        <w:t>squ</w:t>
      </w:r>
      <w:proofErr w:type="spellEnd"/>
      <w:proofErr w:type="gramStart"/>
      <w:r>
        <w:t>.:</w:t>
      </w:r>
      <w:proofErr w:type="gramEnd"/>
      <w:r>
        <w:t xml:space="preserve">                </w:t>
      </w:r>
      <w:r>
        <w:t xml:space="preserve"> 0.07233</w:t>
      </w:r>
    </w:p>
    <w:p w14:paraId="69AAFFEE" w14:textId="77777777" w:rsidR="00BA4D93" w:rsidRDefault="00E63FDD">
      <w:pPr>
        <w:pStyle w:val="normal0"/>
      </w:pPr>
      <w:r>
        <w:t>Time:                        16:59:48   Log-Likelihood:                -103.82</w:t>
      </w:r>
    </w:p>
    <w:p w14:paraId="60293ED3" w14:textId="77777777" w:rsidR="00BA4D93" w:rsidRDefault="00E63FDD">
      <w:pPr>
        <w:pStyle w:val="normal0"/>
      </w:pPr>
      <w:proofErr w:type="gramStart"/>
      <w:r>
        <w:t>converged</w:t>
      </w:r>
      <w:proofErr w:type="gramEnd"/>
      <w:r>
        <w:t>:                       True   LL-Null:                       -111.91</w:t>
      </w:r>
    </w:p>
    <w:p w14:paraId="295C1E0A" w14:textId="77777777" w:rsidR="00BA4D93" w:rsidRDefault="00E63FDD">
      <w:pPr>
        <w:pStyle w:val="normal0"/>
      </w:pPr>
      <w:r>
        <w:t xml:space="preserve">                                        LLR p-value</w:t>
      </w:r>
      <w:proofErr w:type="gramStart"/>
      <w:r>
        <w:t>:                    0.4399</w:t>
      </w:r>
      <w:proofErr w:type="gramEnd"/>
    </w:p>
    <w:p w14:paraId="4DF92300" w14:textId="77777777" w:rsidR="00BA4D93" w:rsidRDefault="00E63FDD">
      <w:pPr>
        <w:pStyle w:val="normal0"/>
      </w:pPr>
      <w:r>
        <w:t>==========</w:t>
      </w:r>
      <w:r>
        <w:t>=====================================================================</w:t>
      </w:r>
    </w:p>
    <w:p w14:paraId="69C087C5" w14:textId="77777777" w:rsidR="00BA4D93" w:rsidRDefault="00E63FDD">
      <w:pPr>
        <w:pStyle w:val="normal0"/>
      </w:pPr>
      <w:r>
        <w:t xml:space="preserve">                  </w:t>
      </w:r>
      <w:proofErr w:type="spellStart"/>
      <w:proofErr w:type="gramStart"/>
      <w:r>
        <w:t>coef</w:t>
      </w:r>
      <w:proofErr w:type="spellEnd"/>
      <w:proofErr w:type="gramEnd"/>
      <w:r>
        <w:t xml:space="preserve">    </w:t>
      </w:r>
      <w:proofErr w:type="spellStart"/>
      <w:r>
        <w:t>std</w:t>
      </w:r>
      <w:proofErr w:type="spellEnd"/>
      <w:r>
        <w:t xml:space="preserve"> err          z      P&gt;|z|      [95.0% Conf. Int.]</w:t>
      </w:r>
    </w:p>
    <w:p w14:paraId="1A25896E" w14:textId="77777777" w:rsidR="00BA4D93" w:rsidRDefault="00E63FDD">
      <w:pPr>
        <w:pStyle w:val="normal0"/>
      </w:pPr>
      <w:r>
        <w:t>-------------------------------------------------------------------------------</w:t>
      </w:r>
    </w:p>
    <w:p w14:paraId="2D15F3EA" w14:textId="77777777" w:rsidR="00BA4D93" w:rsidRDefault="00E63FDD">
      <w:pPr>
        <w:pStyle w:val="normal0"/>
      </w:pPr>
      <w:proofErr w:type="spellStart"/>
      <w:proofErr w:type="gramStart"/>
      <w:r>
        <w:t>const</w:t>
      </w:r>
      <w:proofErr w:type="spellEnd"/>
      <w:proofErr w:type="gramEnd"/>
      <w:r>
        <w:t xml:space="preserve">          -2.3545    </w:t>
      </w:r>
      <w:r>
        <w:t xml:space="preserve">  1.381     -1.705      0.088        -5.061     0.352</w:t>
      </w:r>
    </w:p>
    <w:p w14:paraId="3E3B1F44" w14:textId="77777777" w:rsidR="00BA4D93" w:rsidRDefault="00E63FDD">
      <w:pPr>
        <w:pStyle w:val="normal0"/>
      </w:pPr>
      <w:proofErr w:type="gramStart"/>
      <w:r>
        <w:t>kwh</w:t>
      </w:r>
      <w:proofErr w:type="gramEnd"/>
      <w:r>
        <w:t>_2009_07    -0.0016      0.004     -0.398      0.691        -0.009     0.006</w:t>
      </w:r>
    </w:p>
    <w:p w14:paraId="7D2B4393" w14:textId="77777777" w:rsidR="00BA4D93" w:rsidRDefault="00E63FDD">
      <w:pPr>
        <w:pStyle w:val="normal0"/>
      </w:pPr>
      <w:proofErr w:type="gramStart"/>
      <w:r>
        <w:t>kwh</w:t>
      </w:r>
      <w:proofErr w:type="gramEnd"/>
      <w:r>
        <w:t>_2009_08    -0.0017      0.003     -0.551      0.582        -0.008     0.004</w:t>
      </w:r>
    </w:p>
    <w:p w14:paraId="7FCC505D" w14:textId="77777777" w:rsidR="00BA4D93" w:rsidRDefault="00E63FDD">
      <w:pPr>
        <w:pStyle w:val="normal0"/>
      </w:pPr>
      <w:proofErr w:type="gramStart"/>
      <w:r>
        <w:t>kwh</w:t>
      </w:r>
      <w:proofErr w:type="gramEnd"/>
      <w:r>
        <w:t>_2009_09    -0.0017      0.004     -0.386      0.700        -0.010     0.007</w:t>
      </w:r>
    </w:p>
    <w:p w14:paraId="5C340AA0" w14:textId="77777777" w:rsidR="00BA4D93" w:rsidRDefault="00E63FDD">
      <w:pPr>
        <w:pStyle w:val="normal0"/>
      </w:pPr>
      <w:proofErr w:type="gramStart"/>
      <w:r>
        <w:t>kwh</w:t>
      </w:r>
      <w:proofErr w:type="gramEnd"/>
      <w:r>
        <w:t>_2009_10    -0.0003      0.005     -0.074      0.941        -0.009     0.009</w:t>
      </w:r>
    </w:p>
    <w:p w14:paraId="53888C4B" w14:textId="77777777" w:rsidR="00BA4D93" w:rsidRDefault="00E63FDD">
      <w:pPr>
        <w:pStyle w:val="normal0"/>
      </w:pPr>
      <w:proofErr w:type="gramStart"/>
      <w:r>
        <w:t>kwh</w:t>
      </w:r>
      <w:proofErr w:type="gramEnd"/>
      <w:r>
        <w:t>_2009_11     0.0046      0.004      1.165      0.244        -0.003     0.012</w:t>
      </w:r>
    </w:p>
    <w:p w14:paraId="387AEFDD" w14:textId="77777777" w:rsidR="00BA4D93" w:rsidRDefault="00E63FDD">
      <w:pPr>
        <w:pStyle w:val="normal0"/>
      </w:pPr>
      <w:proofErr w:type="gramStart"/>
      <w:r>
        <w:t>kwh</w:t>
      </w:r>
      <w:proofErr w:type="gramEnd"/>
      <w:r>
        <w:t>_2009_12    -</w:t>
      </w:r>
      <w:r>
        <w:t>0.0003      0.002     -0.132      0.895        -0.004     0.004</w:t>
      </w:r>
    </w:p>
    <w:p w14:paraId="5F50CA39" w14:textId="77777777" w:rsidR="00BA4D93" w:rsidRDefault="00E63FDD">
      <w:pPr>
        <w:pStyle w:val="normal0"/>
      </w:pPr>
      <w:r>
        <w:t>D_200_2         0.1503      0.372      0.404      0.686        -0.579     0.880</w:t>
      </w:r>
    </w:p>
    <w:p w14:paraId="396ADDD9" w14:textId="77777777" w:rsidR="00BA4D93" w:rsidRDefault="00E63FDD">
      <w:pPr>
        <w:pStyle w:val="normal0"/>
      </w:pPr>
      <w:r>
        <w:t>D_310_2        -0.9791      1.118     -0.876      0.381        -3.171     1.212</w:t>
      </w:r>
    </w:p>
    <w:p w14:paraId="53CDB24F" w14:textId="77777777" w:rsidR="00BA4D93" w:rsidRDefault="00E63FDD">
      <w:pPr>
        <w:pStyle w:val="normal0"/>
      </w:pPr>
      <w:r>
        <w:t>D_310_3         1.4136      0.60</w:t>
      </w:r>
      <w:r>
        <w:t xml:space="preserve">3      2.343      </w:t>
      </w:r>
      <w:r>
        <w:rPr>
          <w:color w:val="0000FF"/>
        </w:rPr>
        <w:t xml:space="preserve">0.019  </w:t>
      </w:r>
      <w:r>
        <w:t xml:space="preserve">       0.231     2.596</w:t>
      </w:r>
    </w:p>
    <w:p w14:paraId="153E70CB" w14:textId="77777777" w:rsidR="00BA4D93" w:rsidRDefault="00E63FDD">
      <w:pPr>
        <w:pStyle w:val="normal0"/>
      </w:pPr>
      <w:r>
        <w:t>D_310_4         0.9362      0.762      1.228      0.219        -0.558     2.430</w:t>
      </w:r>
    </w:p>
    <w:p w14:paraId="1779EB66" w14:textId="77777777" w:rsidR="00BA4D93" w:rsidRDefault="00E63FDD">
      <w:pPr>
        <w:pStyle w:val="normal0"/>
      </w:pPr>
      <w:r>
        <w:t>D_310_5        -0.3952      1.132     -0.349      0.727        -2.615     1.824</w:t>
      </w:r>
    </w:p>
    <w:p w14:paraId="3B485EC1" w14:textId="77777777" w:rsidR="00BA4D93" w:rsidRDefault="00E63FDD">
      <w:pPr>
        <w:pStyle w:val="normal0"/>
      </w:pPr>
      <w:r>
        <w:t xml:space="preserve">D_310_6        -0.2737      0.446     -0.614    </w:t>
      </w:r>
      <w:r>
        <w:t xml:space="preserve">  0.539        -1.147     0.600</w:t>
      </w:r>
    </w:p>
    <w:p w14:paraId="6267DC84" w14:textId="77777777" w:rsidR="00BA4D93" w:rsidRDefault="00E63FDD">
      <w:pPr>
        <w:pStyle w:val="normal0"/>
      </w:pPr>
      <w:r>
        <w:t>D_450_2         0.2878      1.369      0.210      0.834        -2.395     2.971</w:t>
      </w:r>
    </w:p>
    <w:p w14:paraId="45839BF4" w14:textId="77777777" w:rsidR="00BA4D93" w:rsidRDefault="00E63FDD">
      <w:pPr>
        <w:pStyle w:val="normal0"/>
      </w:pPr>
      <w:r>
        <w:t>D_450_3         0.2079      1.375      0.151      0.880        -2.486     2.902</w:t>
      </w:r>
    </w:p>
    <w:p w14:paraId="6502BDF9" w14:textId="77777777" w:rsidR="00BA4D93" w:rsidRDefault="00E63FDD">
      <w:pPr>
        <w:pStyle w:val="normal0"/>
      </w:pPr>
      <w:r>
        <w:t>D_450_4         0.6522      1.352      0.482      0.629        -</w:t>
      </w:r>
      <w:r>
        <w:t>1.997     3.302</w:t>
      </w:r>
    </w:p>
    <w:p w14:paraId="353EED99" w14:textId="77777777" w:rsidR="00BA4D93" w:rsidRDefault="00E63FDD">
      <w:pPr>
        <w:pStyle w:val="normal0"/>
      </w:pPr>
      <w:r>
        <w:t>D_450_5        -0.4268      1.387     -0.308      0.758        -3.145     2.292</w:t>
      </w:r>
    </w:p>
    <w:p w14:paraId="4A2DCEE3" w14:textId="77777777" w:rsidR="00BA4D93" w:rsidRDefault="00E63FDD">
      <w:pPr>
        <w:pStyle w:val="normal0"/>
      </w:pPr>
      <w:r>
        <w:t>===============================================================================</w:t>
      </w:r>
    </w:p>
    <w:p w14:paraId="5A66BF2B" w14:textId="77777777" w:rsidR="00BA4D93" w:rsidRDefault="00BA4D93">
      <w:pPr>
        <w:pStyle w:val="normal0"/>
      </w:pPr>
    </w:p>
    <w:p w14:paraId="32C0B342" w14:textId="77777777" w:rsidR="00BA4D93" w:rsidRDefault="00BA4D93">
      <w:pPr>
        <w:pStyle w:val="normal0"/>
      </w:pPr>
    </w:p>
    <w:sectPr w:rsidR="00BA4D93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A0DA42" w14:textId="77777777" w:rsidR="00000000" w:rsidRDefault="00E63FDD">
      <w:pPr>
        <w:spacing w:line="240" w:lineRule="auto"/>
      </w:pPr>
      <w:r>
        <w:separator/>
      </w:r>
    </w:p>
  </w:endnote>
  <w:endnote w:type="continuationSeparator" w:id="0">
    <w:p w14:paraId="61F29A76" w14:textId="77777777" w:rsidR="00000000" w:rsidRDefault="00E63F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A9AE44" w14:textId="77777777" w:rsidR="00000000" w:rsidRDefault="00E63FDD">
      <w:pPr>
        <w:spacing w:line="240" w:lineRule="auto"/>
      </w:pPr>
      <w:r>
        <w:separator/>
      </w:r>
    </w:p>
  </w:footnote>
  <w:footnote w:type="continuationSeparator" w:id="0">
    <w:p w14:paraId="0292E0E3" w14:textId="77777777" w:rsidR="00000000" w:rsidRDefault="00E63F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D2E0F7" w14:textId="77777777" w:rsidR="00BA4D93" w:rsidRDefault="00BA4D93">
    <w:pPr>
      <w:pStyle w:val="normal0"/>
    </w:pPr>
  </w:p>
  <w:p w14:paraId="430D61E9" w14:textId="77777777" w:rsidR="00BA4D93" w:rsidRDefault="00E63FDD">
    <w:pPr>
      <w:pStyle w:val="normal0"/>
    </w:pPr>
    <w:r>
      <w:rPr>
        <w:b/>
      </w:rPr>
      <w:t>Team Sand Cat</w:t>
    </w:r>
  </w:p>
  <w:p w14:paraId="7371FCFC" w14:textId="77777777" w:rsidR="00BA4D93" w:rsidRDefault="00E63FDD">
    <w:pPr>
      <w:pStyle w:val="normal0"/>
    </w:pPr>
    <w:r>
      <w:rPr>
        <w:b/>
      </w:rPr>
      <w:t xml:space="preserve">Sherri Haas, Vivian </w:t>
    </w:r>
    <w:proofErr w:type="spellStart"/>
    <w:r>
      <w:rPr>
        <w:b/>
      </w:rPr>
      <w:t>Kan</w:t>
    </w:r>
    <w:proofErr w:type="spellEnd"/>
    <w:r>
      <w:rPr>
        <w:b/>
      </w:rPr>
      <w:t xml:space="preserve">, Robin </w:t>
    </w:r>
    <w:proofErr w:type="spellStart"/>
    <w:r>
      <w:rPr>
        <w:b/>
      </w:rPr>
      <w:t>Millican</w:t>
    </w:r>
    <w:proofErr w:type="spellEnd"/>
    <w:r>
      <w:rPr>
        <w:b/>
      </w:rPr>
      <w:t xml:space="preserve">, </w:t>
    </w:r>
    <w:proofErr w:type="spellStart"/>
    <w:r>
      <w:rPr>
        <w:b/>
      </w:rPr>
      <w:t>Peizhi</w:t>
    </w:r>
    <w:proofErr w:type="spellEnd"/>
    <w:r>
      <w:rPr>
        <w:b/>
      </w:rPr>
      <w:t xml:space="preserve"> Yang</w:t>
    </w:r>
  </w:p>
  <w:p w14:paraId="77034B7A" w14:textId="77777777" w:rsidR="00BA4D93" w:rsidRDefault="00E63FDD">
    <w:pPr>
      <w:pStyle w:val="normal0"/>
    </w:pPr>
    <w:r>
      <w:rPr>
        <w:b/>
      </w:rPr>
      <w:t>PUBPOL 590</w:t>
    </w:r>
  </w:p>
  <w:p w14:paraId="547371F1" w14:textId="77777777" w:rsidR="00BA4D93" w:rsidRDefault="00BA4D93">
    <w:pPr>
      <w:pStyle w:val="normal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8074F"/>
    <w:multiLevelType w:val="multilevel"/>
    <w:tmpl w:val="123625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DC0228A"/>
    <w:multiLevelType w:val="multilevel"/>
    <w:tmpl w:val="888857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7B9553EE"/>
    <w:multiLevelType w:val="multilevel"/>
    <w:tmpl w:val="46C8F8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A4D93"/>
    <w:rsid w:val="00BA4D93"/>
    <w:rsid w:val="00E6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4CA2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2295</Words>
  <Characters>13083</Characters>
  <Application>Microsoft Macintosh Word</Application>
  <DocSecurity>0</DocSecurity>
  <Lines>109</Lines>
  <Paragraphs>30</Paragraphs>
  <ScaleCrop>false</ScaleCrop>
  <Company/>
  <LinksUpToDate>false</LinksUpToDate>
  <CharactersWithSpaces>15348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</cp:lastModifiedBy>
  <cp:revision>2</cp:revision>
  <dcterms:created xsi:type="dcterms:W3CDTF">2015-04-22T22:13:00Z</dcterms:created>
  <dcterms:modified xsi:type="dcterms:W3CDTF">2015-04-22T22:17:00Z</dcterms:modified>
</cp:coreProperties>
</file>